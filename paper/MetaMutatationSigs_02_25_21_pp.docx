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3CC3" w14:textId="6189EC66" w:rsidR="00F83A6D" w:rsidRDefault="00F52644" w:rsidP="00D30079">
      <w:pPr>
        <w:pStyle w:val="NormalWeb"/>
        <w:spacing w:after="0" w:line="360" w:lineRule="auto"/>
        <w:jc w:val="both"/>
        <w:rPr>
          <w:b/>
          <w:bCs/>
          <w:color w:val="0E101A"/>
          <w:sz w:val="32"/>
          <w:szCs w:val="32"/>
        </w:rPr>
      </w:pPr>
      <w:r w:rsidRPr="000C31F4">
        <w:rPr>
          <w:rStyle w:val="Strong"/>
          <w:color w:val="0E101A"/>
          <w:sz w:val="32"/>
          <w:szCs w:val="32"/>
        </w:rPr>
        <w:t>MetaMutationalSigs</w:t>
      </w:r>
      <w:r w:rsidR="00F83A6D">
        <w:rPr>
          <w:rStyle w:val="Strong"/>
          <w:color w:val="0E101A"/>
          <w:sz w:val="32"/>
          <w:szCs w:val="32"/>
        </w:rPr>
        <w:t xml:space="preserve">:  </w:t>
      </w:r>
      <w:r w:rsidR="005922A4">
        <w:rPr>
          <w:b/>
          <w:bCs/>
          <w:color w:val="0E101A"/>
          <w:sz w:val="32"/>
          <w:szCs w:val="32"/>
        </w:rPr>
        <w:t>c</w:t>
      </w:r>
      <w:r w:rsidR="00F83A6D">
        <w:rPr>
          <w:b/>
          <w:bCs/>
          <w:color w:val="0E101A"/>
          <w:sz w:val="32"/>
          <w:szCs w:val="32"/>
        </w:rPr>
        <w:t>omparison</w:t>
      </w:r>
      <w:r w:rsidR="00F83A6D" w:rsidRPr="00F83A6D">
        <w:rPr>
          <w:b/>
          <w:bCs/>
          <w:color w:val="0E101A"/>
          <w:sz w:val="32"/>
          <w:szCs w:val="32"/>
        </w:rPr>
        <w:t xml:space="preserve"> </w:t>
      </w:r>
      <w:r w:rsidR="00F83A6D">
        <w:rPr>
          <w:b/>
          <w:bCs/>
          <w:color w:val="0E101A"/>
          <w:sz w:val="32"/>
          <w:szCs w:val="32"/>
        </w:rPr>
        <w:t xml:space="preserve">of </w:t>
      </w:r>
      <w:r w:rsidR="00F83A6D" w:rsidRPr="00F83A6D">
        <w:rPr>
          <w:b/>
          <w:bCs/>
          <w:color w:val="0E101A"/>
          <w:sz w:val="32"/>
          <w:szCs w:val="32"/>
        </w:rPr>
        <w:t>mutation</w:t>
      </w:r>
      <w:r w:rsidR="00F83A6D">
        <w:rPr>
          <w:b/>
          <w:bCs/>
          <w:color w:val="0E101A"/>
          <w:sz w:val="32"/>
          <w:szCs w:val="32"/>
        </w:rPr>
        <w:t>al</w:t>
      </w:r>
      <w:r w:rsidR="00F83A6D" w:rsidRPr="00F83A6D">
        <w:rPr>
          <w:b/>
          <w:bCs/>
          <w:color w:val="0E101A"/>
          <w:sz w:val="32"/>
          <w:szCs w:val="32"/>
        </w:rPr>
        <w:t xml:space="preserve"> signature</w:t>
      </w:r>
      <w:r w:rsidR="00F83A6D">
        <w:rPr>
          <w:b/>
          <w:bCs/>
          <w:color w:val="0E101A"/>
          <w:sz w:val="32"/>
          <w:szCs w:val="32"/>
        </w:rPr>
        <w:t xml:space="preserve"> </w:t>
      </w:r>
      <w:r w:rsidR="00F83A6D" w:rsidRPr="00F83A6D">
        <w:rPr>
          <w:b/>
          <w:bCs/>
          <w:color w:val="0E101A"/>
          <w:sz w:val="32"/>
          <w:szCs w:val="32"/>
        </w:rPr>
        <w:t xml:space="preserve">analyzers made </w:t>
      </w:r>
      <w:commentRangeStart w:id="0"/>
      <w:r w:rsidR="00F83A6D" w:rsidRPr="00F83A6D">
        <w:rPr>
          <w:b/>
          <w:bCs/>
          <w:color w:val="0E101A"/>
          <w:sz w:val="32"/>
          <w:szCs w:val="32"/>
        </w:rPr>
        <w:t>easy</w:t>
      </w:r>
      <w:commentRangeEnd w:id="0"/>
      <w:r w:rsidR="00137BFF">
        <w:rPr>
          <w:rStyle w:val="CommentReference"/>
          <w:rFonts w:asciiTheme="minorHAnsi" w:eastAsiaTheme="minorHAnsi" w:hAnsiTheme="minorHAnsi" w:cstheme="minorBidi"/>
        </w:rPr>
        <w:commentReference w:id="0"/>
      </w:r>
    </w:p>
    <w:p w14:paraId="7EDA6BB0" w14:textId="7DBEE201" w:rsidR="009D6AE5" w:rsidDel="00BE2EC9" w:rsidRDefault="00A653D1" w:rsidP="00D30079">
      <w:pPr>
        <w:pStyle w:val="NormalWeb"/>
        <w:spacing w:after="0" w:line="360" w:lineRule="auto"/>
        <w:jc w:val="both"/>
        <w:rPr>
          <w:del w:id="1" w:author="Pandey,Palash" w:date="2021-02-25T09:39:00Z"/>
          <w:b/>
          <w:bCs/>
          <w:color w:val="0E101A"/>
          <w:sz w:val="32"/>
          <w:szCs w:val="32"/>
        </w:rPr>
      </w:pPr>
      <w:ins w:id="2" w:author="Pandey,Palash" w:date="2021-02-25T09:42:00Z">
        <w:r>
          <w:rPr>
            <w:b/>
            <w:bCs/>
            <w:color w:val="0E101A"/>
            <w:sz w:val="32"/>
            <w:szCs w:val="32"/>
          </w:rPr>
          <w:t>Pandey Palash</w:t>
        </w:r>
        <w:r>
          <w:rPr>
            <w:b/>
            <w:bCs/>
            <w:color w:val="0E101A"/>
            <w:sz w:val="32"/>
            <w:szCs w:val="32"/>
            <w:highlight w:val="yellow"/>
          </w:rPr>
          <w:t xml:space="preserve"> </w:t>
        </w:r>
        <w:r>
          <w:rPr>
            <w:b/>
            <w:bCs/>
            <w:color w:val="0E101A"/>
            <w:sz w:val="32"/>
            <w:szCs w:val="32"/>
            <w:highlight w:val="yellow"/>
            <w:vertAlign w:val="superscript"/>
          </w:rPr>
          <w:t>1*</w:t>
        </w:r>
      </w:ins>
      <w:del w:id="3" w:author="Pandey,Palash" w:date="2021-02-25T09:41:00Z">
        <w:r w:rsidR="00C2439A" w:rsidDel="00A653D1">
          <w:rPr>
            <w:b/>
            <w:bCs/>
            <w:color w:val="0E101A"/>
            <w:sz w:val="32"/>
            <w:szCs w:val="32"/>
            <w:highlight w:val="yellow"/>
          </w:rPr>
          <w:delText xml:space="preserve">Arora </w:delText>
        </w:r>
      </w:del>
      <w:r w:rsidR="00C2439A">
        <w:rPr>
          <w:b/>
          <w:bCs/>
          <w:color w:val="0E101A"/>
          <w:sz w:val="32"/>
          <w:szCs w:val="32"/>
          <w:highlight w:val="yellow"/>
        </w:rPr>
        <w:t>S</w:t>
      </w:r>
      <w:ins w:id="4" w:author="Pandey,Palash" w:date="2021-02-25T09:41:00Z">
        <w:r>
          <w:rPr>
            <w:b/>
            <w:bCs/>
            <w:color w:val="0E101A"/>
            <w:sz w:val="32"/>
            <w:szCs w:val="32"/>
            <w:highlight w:val="yellow"/>
          </w:rPr>
          <w:t>anjeevani  Arora</w:t>
        </w:r>
      </w:ins>
      <w:ins w:id="5" w:author="Pandey,Palash" w:date="2021-02-25T09:42:00Z">
        <w:r>
          <w:rPr>
            <w:b/>
            <w:bCs/>
            <w:color w:val="0E101A"/>
            <w:sz w:val="32"/>
            <w:szCs w:val="32"/>
            <w:highlight w:val="yellow"/>
            <w:vertAlign w:val="superscript"/>
          </w:rPr>
          <w:t>2</w:t>
        </w:r>
      </w:ins>
      <w:r w:rsidR="00C2439A">
        <w:rPr>
          <w:b/>
          <w:bCs/>
          <w:color w:val="0E101A"/>
          <w:sz w:val="32"/>
          <w:szCs w:val="32"/>
          <w:highlight w:val="yellow"/>
        </w:rPr>
        <w:t>.</w:t>
      </w:r>
      <w:del w:id="6" w:author="Pandey,Palash" w:date="2021-02-25T09:38:00Z">
        <w:r w:rsidR="00C2439A" w:rsidDel="00BE2EC9">
          <w:rPr>
            <w:b/>
            <w:bCs/>
            <w:color w:val="0E101A"/>
            <w:sz w:val="32"/>
            <w:szCs w:val="32"/>
            <w:highlight w:val="yellow"/>
          </w:rPr>
          <w:delText xml:space="preserve"> (Fox chase </w:delText>
        </w:r>
      </w:del>
      <w:ins w:id="7" w:author="Pandey,Palash" w:date="2021-02-25T09:37:00Z">
        <w:r w:rsidR="00BE2EC9">
          <w:rPr>
            <w:b/>
            <w:bCs/>
            <w:color w:val="0E101A"/>
            <w:sz w:val="32"/>
            <w:szCs w:val="32"/>
          </w:rPr>
          <w:t xml:space="preserve">, Gail </w:t>
        </w:r>
      </w:ins>
      <w:ins w:id="8" w:author="Pandey,Palash" w:date="2021-02-25T09:41:00Z">
        <w:r>
          <w:rPr>
            <w:b/>
            <w:bCs/>
            <w:color w:val="0E101A"/>
            <w:sz w:val="32"/>
            <w:szCs w:val="32"/>
          </w:rPr>
          <w:t>Rosen</w:t>
        </w:r>
      </w:ins>
      <w:ins w:id="9" w:author="Pandey,Palash" w:date="2021-02-25T09:42:00Z">
        <w:r>
          <w:rPr>
            <w:b/>
            <w:bCs/>
            <w:color w:val="0E101A"/>
            <w:sz w:val="32"/>
            <w:szCs w:val="32"/>
            <w:vertAlign w:val="superscript"/>
          </w:rPr>
          <w:t>1</w:t>
        </w:r>
      </w:ins>
      <w:ins w:id="10" w:author="Pandey,Palash" w:date="2021-02-25T09:37:00Z">
        <w:r w:rsidR="00BE2EC9">
          <w:rPr>
            <w:b/>
            <w:bCs/>
            <w:color w:val="0E101A"/>
            <w:sz w:val="32"/>
            <w:szCs w:val="32"/>
          </w:rPr>
          <w:t>.</w:t>
        </w:r>
      </w:ins>
    </w:p>
    <w:p w14:paraId="5325764B" w14:textId="194EAE08" w:rsidR="00BE2EC9" w:rsidRPr="00BE2EC9" w:rsidRDefault="00BE2EC9" w:rsidP="00D30079">
      <w:pPr>
        <w:pStyle w:val="NormalWeb"/>
        <w:spacing w:after="0" w:line="360" w:lineRule="auto"/>
        <w:jc w:val="both"/>
        <w:rPr>
          <w:b/>
          <w:bCs/>
          <w:color w:val="0E101A"/>
          <w:sz w:val="32"/>
          <w:szCs w:val="32"/>
          <w:vertAlign w:val="subscript"/>
          <w:rPrChange w:id="11" w:author="Pandey,Palash" w:date="2021-02-25T09:38:00Z">
            <w:rPr>
              <w:b/>
              <w:bCs/>
              <w:color w:val="0E101A"/>
              <w:sz w:val="32"/>
              <w:szCs w:val="32"/>
            </w:rPr>
          </w:rPrChange>
        </w:rPr>
      </w:pPr>
      <w:ins w:id="12" w:author="Pandey,Palash" w:date="2021-02-25T09:39:00Z">
        <w:r>
          <w:rPr>
            <w:b/>
            <w:bCs/>
            <w:color w:val="0E101A"/>
            <w:sz w:val="32"/>
            <w:szCs w:val="32"/>
            <w:highlight w:val="yellow"/>
            <w:vertAlign w:val="superscript"/>
          </w:rPr>
          <w:t>1</w:t>
        </w:r>
        <w:r>
          <w:rPr>
            <w:b/>
            <w:bCs/>
            <w:color w:val="0E101A"/>
            <w:sz w:val="32"/>
            <w:szCs w:val="32"/>
            <w:highlight w:val="yellow"/>
          </w:rPr>
          <w:t xml:space="preserve"> </w:t>
        </w:r>
      </w:ins>
      <w:ins w:id="13" w:author="Pandey,Palash" w:date="2021-02-25T09:42:00Z">
        <w:r w:rsidR="00A653D1">
          <w:rPr>
            <w:b/>
            <w:bCs/>
            <w:color w:val="0E101A"/>
            <w:sz w:val="32"/>
            <w:szCs w:val="32"/>
          </w:rPr>
          <w:t>Drexel University, Philadelphia PA</w:t>
        </w:r>
      </w:ins>
      <w:ins w:id="14" w:author="Pandey,Palash" w:date="2021-02-25T09:40:00Z">
        <w:r>
          <w:rPr>
            <w:b/>
            <w:bCs/>
            <w:color w:val="0E101A"/>
            <w:sz w:val="32"/>
            <w:szCs w:val="32"/>
          </w:rPr>
          <w:t>;</w:t>
        </w:r>
      </w:ins>
      <w:ins w:id="15" w:author="Pandey,Palash" w:date="2021-02-25T09:39:00Z">
        <w:r>
          <w:rPr>
            <w:b/>
            <w:bCs/>
            <w:color w:val="0E101A"/>
            <w:sz w:val="32"/>
            <w:szCs w:val="32"/>
          </w:rPr>
          <w:t xml:space="preserve"> </w:t>
        </w:r>
        <w:r>
          <w:rPr>
            <w:b/>
            <w:bCs/>
            <w:color w:val="0E101A"/>
            <w:sz w:val="32"/>
            <w:szCs w:val="32"/>
            <w:vertAlign w:val="superscript"/>
          </w:rPr>
          <w:t>2</w:t>
        </w:r>
      </w:ins>
      <w:ins w:id="16" w:author="Pandey,Palash" w:date="2021-02-25T09:42:00Z">
        <w:r w:rsidR="00A653D1" w:rsidRPr="00A653D1">
          <w:rPr>
            <w:b/>
            <w:bCs/>
            <w:color w:val="0E101A"/>
            <w:sz w:val="32"/>
            <w:szCs w:val="32"/>
            <w:highlight w:val="yellow"/>
          </w:rPr>
          <w:t xml:space="preserve"> </w:t>
        </w:r>
        <w:r w:rsidR="00A653D1">
          <w:rPr>
            <w:b/>
            <w:bCs/>
            <w:color w:val="0E101A"/>
            <w:sz w:val="32"/>
            <w:szCs w:val="32"/>
            <w:highlight w:val="yellow"/>
          </w:rPr>
          <w:t xml:space="preserve">Fox chase </w:t>
        </w:r>
        <w:r w:rsidR="00A653D1">
          <w:rPr>
            <w:b/>
            <w:bCs/>
            <w:color w:val="0E101A"/>
            <w:sz w:val="32"/>
            <w:szCs w:val="32"/>
          </w:rPr>
          <w:t>cancer center, Philadelphia, PA</w:t>
        </w:r>
      </w:ins>
      <w:ins w:id="17" w:author="Pandey,Palash" w:date="2021-02-25T09:39:00Z">
        <w:r>
          <w:rPr>
            <w:b/>
            <w:bCs/>
            <w:color w:val="0E101A"/>
            <w:sz w:val="32"/>
            <w:szCs w:val="32"/>
            <w:vertAlign w:val="superscript"/>
          </w:rPr>
          <w:t xml:space="preserve"> </w:t>
        </w:r>
      </w:ins>
    </w:p>
    <w:p w14:paraId="7E4BE9E4" w14:textId="3A99A5B6" w:rsidR="009D6AE5" w:rsidDel="00BD67C0" w:rsidRDefault="009D6AE5" w:rsidP="00D30079">
      <w:pPr>
        <w:pStyle w:val="NormalWeb"/>
        <w:spacing w:after="0" w:line="360" w:lineRule="auto"/>
        <w:jc w:val="both"/>
        <w:rPr>
          <w:del w:id="18" w:author="Pandey,Palash" w:date="2021-02-25T10:02:00Z"/>
          <w:b/>
          <w:bCs/>
          <w:color w:val="0E101A"/>
          <w:sz w:val="32"/>
          <w:szCs w:val="32"/>
        </w:rPr>
      </w:pPr>
    </w:p>
    <w:p w14:paraId="07FF7776" w14:textId="6E968F54" w:rsidR="009D6AE5" w:rsidRDefault="009D6AE5" w:rsidP="00D30079">
      <w:pPr>
        <w:pStyle w:val="NormalWeb"/>
        <w:spacing w:after="0" w:line="360" w:lineRule="auto"/>
        <w:jc w:val="both"/>
        <w:rPr>
          <w:b/>
          <w:bCs/>
          <w:color w:val="0E101A"/>
          <w:sz w:val="32"/>
          <w:szCs w:val="32"/>
        </w:rPr>
      </w:pPr>
    </w:p>
    <w:p w14:paraId="210582D4" w14:textId="6B78B57C" w:rsidR="009D6AE5" w:rsidRDefault="009D6AE5" w:rsidP="00D30079">
      <w:pPr>
        <w:pStyle w:val="NormalWeb"/>
        <w:spacing w:after="0" w:line="360" w:lineRule="auto"/>
        <w:jc w:val="both"/>
        <w:rPr>
          <w:b/>
          <w:bCs/>
          <w:color w:val="0E101A"/>
          <w:sz w:val="32"/>
          <w:szCs w:val="32"/>
        </w:rPr>
      </w:pPr>
    </w:p>
    <w:p w14:paraId="10D75847" w14:textId="1A0ABBEF" w:rsidR="009D6AE5" w:rsidRDefault="009D6AE5" w:rsidP="00D30079">
      <w:pPr>
        <w:pStyle w:val="NormalWeb"/>
        <w:spacing w:after="0" w:line="360" w:lineRule="auto"/>
        <w:jc w:val="both"/>
        <w:rPr>
          <w:b/>
          <w:bCs/>
          <w:color w:val="0E101A"/>
          <w:sz w:val="32"/>
          <w:szCs w:val="32"/>
        </w:rPr>
      </w:pPr>
    </w:p>
    <w:p w14:paraId="28D89013" w14:textId="3AF7BAFD" w:rsidR="009D6AE5" w:rsidRDefault="009D6AE5" w:rsidP="00D30079">
      <w:pPr>
        <w:pStyle w:val="NormalWeb"/>
        <w:spacing w:after="0" w:line="360" w:lineRule="auto"/>
        <w:jc w:val="both"/>
        <w:rPr>
          <w:b/>
          <w:bCs/>
          <w:color w:val="0E101A"/>
          <w:sz w:val="32"/>
          <w:szCs w:val="32"/>
        </w:rPr>
      </w:pPr>
    </w:p>
    <w:p w14:paraId="4CCD5E24" w14:textId="7DA169EF" w:rsidR="009D6AE5" w:rsidRDefault="009D6AE5" w:rsidP="00D30079">
      <w:pPr>
        <w:pStyle w:val="NormalWeb"/>
        <w:spacing w:after="0" w:line="360" w:lineRule="auto"/>
        <w:jc w:val="both"/>
        <w:rPr>
          <w:b/>
          <w:bCs/>
          <w:color w:val="0E101A"/>
          <w:sz w:val="32"/>
          <w:szCs w:val="32"/>
        </w:rPr>
      </w:pPr>
    </w:p>
    <w:p w14:paraId="3469F461" w14:textId="5FD0FF22" w:rsidR="009D6AE5" w:rsidRDefault="009D6AE5" w:rsidP="00D30079">
      <w:pPr>
        <w:pStyle w:val="NormalWeb"/>
        <w:spacing w:after="0" w:line="360" w:lineRule="auto"/>
        <w:jc w:val="both"/>
        <w:rPr>
          <w:b/>
          <w:bCs/>
          <w:color w:val="0E101A"/>
          <w:sz w:val="32"/>
          <w:szCs w:val="32"/>
        </w:rPr>
      </w:pPr>
    </w:p>
    <w:p w14:paraId="6FD8A9A5" w14:textId="1B8ACBE2" w:rsidR="009D6AE5" w:rsidRDefault="009D6AE5" w:rsidP="00D30079">
      <w:pPr>
        <w:pStyle w:val="NormalWeb"/>
        <w:spacing w:after="0" w:line="360" w:lineRule="auto"/>
        <w:jc w:val="both"/>
        <w:rPr>
          <w:b/>
          <w:bCs/>
          <w:color w:val="0E101A"/>
          <w:sz w:val="32"/>
          <w:szCs w:val="32"/>
        </w:rPr>
      </w:pPr>
    </w:p>
    <w:p w14:paraId="36BC5500" w14:textId="50D50EBE" w:rsidR="009D6AE5" w:rsidRDefault="009D6AE5" w:rsidP="00D30079">
      <w:pPr>
        <w:pStyle w:val="NormalWeb"/>
        <w:spacing w:after="0" w:line="360" w:lineRule="auto"/>
        <w:jc w:val="both"/>
        <w:rPr>
          <w:b/>
          <w:bCs/>
          <w:color w:val="0E101A"/>
          <w:sz w:val="32"/>
          <w:szCs w:val="32"/>
        </w:rPr>
      </w:pPr>
    </w:p>
    <w:p w14:paraId="18A37381" w14:textId="77777777" w:rsidR="009D6AE5" w:rsidRPr="00F83A6D" w:rsidRDefault="009D6AE5" w:rsidP="00D30079">
      <w:pPr>
        <w:pStyle w:val="NormalWeb"/>
        <w:spacing w:after="0" w:line="360" w:lineRule="auto"/>
        <w:jc w:val="both"/>
        <w:rPr>
          <w:b/>
          <w:bCs/>
          <w:color w:val="0E101A"/>
          <w:sz w:val="32"/>
          <w:szCs w:val="32"/>
        </w:rPr>
      </w:pPr>
    </w:p>
    <w:p w14:paraId="7BD3C614" w14:textId="77777777" w:rsidR="00D30079" w:rsidRDefault="00D30079" w:rsidP="00D30079">
      <w:pPr>
        <w:pStyle w:val="NormalWeb"/>
        <w:spacing w:before="0" w:beforeAutospacing="0" w:after="0" w:afterAutospacing="0" w:line="360" w:lineRule="auto"/>
        <w:jc w:val="both"/>
        <w:rPr>
          <w:ins w:id="19" w:author="Pandey,Palash" w:date="2021-02-25T08:51:00Z"/>
          <w:rStyle w:val="Strong"/>
          <w:color w:val="0E101A"/>
        </w:rPr>
      </w:pPr>
    </w:p>
    <w:p w14:paraId="74444674" w14:textId="77777777" w:rsidR="00D30079" w:rsidRDefault="00D30079" w:rsidP="00D30079">
      <w:pPr>
        <w:pStyle w:val="NormalWeb"/>
        <w:spacing w:before="0" w:beforeAutospacing="0" w:after="0" w:afterAutospacing="0" w:line="360" w:lineRule="auto"/>
        <w:jc w:val="both"/>
        <w:rPr>
          <w:ins w:id="20" w:author="Pandey,Palash" w:date="2021-02-25T08:51:00Z"/>
          <w:rStyle w:val="Strong"/>
          <w:color w:val="0E101A"/>
        </w:rPr>
      </w:pPr>
    </w:p>
    <w:p w14:paraId="6BAADFAF" w14:textId="77777777" w:rsidR="00D30079" w:rsidRDefault="00D30079" w:rsidP="00D30079">
      <w:pPr>
        <w:pStyle w:val="NormalWeb"/>
        <w:spacing w:before="0" w:beforeAutospacing="0" w:after="0" w:afterAutospacing="0" w:line="360" w:lineRule="auto"/>
        <w:jc w:val="both"/>
        <w:rPr>
          <w:ins w:id="21" w:author="Pandey,Palash" w:date="2021-02-25T08:51:00Z"/>
          <w:rStyle w:val="Strong"/>
          <w:color w:val="0E101A"/>
        </w:rPr>
      </w:pPr>
    </w:p>
    <w:p w14:paraId="0F5C028D" w14:textId="77777777" w:rsidR="00D30079" w:rsidRDefault="00D30079" w:rsidP="00D30079">
      <w:pPr>
        <w:pStyle w:val="NormalWeb"/>
        <w:spacing w:before="0" w:beforeAutospacing="0" w:after="0" w:afterAutospacing="0" w:line="360" w:lineRule="auto"/>
        <w:jc w:val="both"/>
        <w:rPr>
          <w:ins w:id="22" w:author="Pandey,Palash" w:date="2021-02-25T08:51:00Z"/>
          <w:rStyle w:val="Strong"/>
          <w:color w:val="0E101A"/>
        </w:rPr>
      </w:pPr>
    </w:p>
    <w:p w14:paraId="73D98809" w14:textId="77777777" w:rsidR="00CD007F" w:rsidRDefault="00CD007F" w:rsidP="00D30079">
      <w:pPr>
        <w:pStyle w:val="NormalWeb"/>
        <w:spacing w:before="0" w:beforeAutospacing="0" w:after="0" w:afterAutospacing="0" w:line="360" w:lineRule="auto"/>
        <w:jc w:val="both"/>
        <w:rPr>
          <w:ins w:id="23" w:author="Pandey,Palash" w:date="2021-02-25T10:02:00Z"/>
          <w:rStyle w:val="Strong"/>
          <w:color w:val="0E101A"/>
        </w:rPr>
      </w:pPr>
    </w:p>
    <w:p w14:paraId="6D57342B" w14:textId="77777777" w:rsidR="00CD007F" w:rsidRDefault="00CD007F" w:rsidP="00D30079">
      <w:pPr>
        <w:pStyle w:val="NormalWeb"/>
        <w:spacing w:before="0" w:beforeAutospacing="0" w:after="0" w:afterAutospacing="0" w:line="360" w:lineRule="auto"/>
        <w:jc w:val="both"/>
        <w:rPr>
          <w:ins w:id="24" w:author="Pandey,Palash" w:date="2021-02-25T10:02:00Z"/>
          <w:rStyle w:val="Strong"/>
          <w:color w:val="0E101A"/>
        </w:rPr>
      </w:pPr>
    </w:p>
    <w:p w14:paraId="1B6180A3" w14:textId="53DA00A2"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t>Abstract: </w:t>
      </w:r>
    </w:p>
    <w:p w14:paraId="0690B73F" w14:textId="6A22E704" w:rsidR="00F52644" w:rsidRPr="00BC399B" w:rsidRDefault="0021109B" w:rsidP="00D30079">
      <w:pPr>
        <w:pStyle w:val="NormalWeb"/>
        <w:spacing w:before="0" w:beforeAutospacing="0" w:after="0" w:afterAutospacing="0" w:line="360" w:lineRule="auto"/>
        <w:jc w:val="both"/>
        <w:rPr>
          <w:color w:val="0E101A"/>
        </w:rPr>
      </w:pPr>
      <w:r w:rsidRPr="00BC399B">
        <w:rPr>
          <w:rStyle w:val="Strong"/>
          <w:color w:val="0E101A"/>
        </w:rPr>
        <w:t>Summary</w:t>
      </w:r>
      <w:r w:rsidR="00F52644" w:rsidRPr="00BC399B">
        <w:rPr>
          <w:rStyle w:val="Strong"/>
          <w:color w:val="0E101A"/>
        </w:rPr>
        <w:t>:</w:t>
      </w:r>
    </w:p>
    <w:p w14:paraId="78D2B10B" w14:textId="16B09E50" w:rsidR="00F52644" w:rsidRPr="00BC399B" w:rsidRDefault="00B2531A" w:rsidP="00D30079">
      <w:pPr>
        <w:pStyle w:val="NormalWeb"/>
        <w:spacing w:before="0" w:beforeAutospacing="0" w:after="0" w:afterAutospacing="0" w:line="360" w:lineRule="auto"/>
        <w:jc w:val="both"/>
        <w:rPr>
          <w:color w:val="0E101A"/>
        </w:rPr>
      </w:pPr>
      <w:r w:rsidRPr="00BC399B">
        <w:rPr>
          <w:color w:val="0E101A"/>
        </w:rPr>
        <w:t>The analysis of mutation</w:t>
      </w:r>
      <w:r w:rsidR="00690D08" w:rsidRPr="00BC399B">
        <w:rPr>
          <w:color w:val="0E101A"/>
        </w:rPr>
        <w:t>al</w:t>
      </w:r>
      <w:r w:rsidRPr="00BC399B">
        <w:rPr>
          <w:color w:val="0E101A"/>
        </w:rPr>
        <w:t xml:space="preserve"> signatures is becoming increasingly common in cancer genetics, with emerging implications in cancer evolution, classification, treatment decision and prognosis.  </w:t>
      </w:r>
      <w:commentRangeStart w:id="25"/>
      <w:r w:rsidR="005E39FA" w:rsidRPr="00D30079">
        <w:rPr>
          <w:strike/>
          <w:color w:val="0E101A"/>
        </w:rPr>
        <w:t>Mutations that result in cancers are caused by several mutational processes</w:t>
      </w:r>
      <w:commentRangeEnd w:id="25"/>
      <w:r w:rsidR="00C75A10" w:rsidRPr="00D30079">
        <w:rPr>
          <w:rStyle w:val="CommentReference"/>
          <w:rFonts w:eastAsiaTheme="minorHAnsi"/>
          <w:strike/>
          <w:sz w:val="24"/>
          <w:szCs w:val="24"/>
        </w:rPr>
        <w:commentReference w:id="25"/>
      </w:r>
      <w:r w:rsidR="005E39FA" w:rsidRPr="00D30079">
        <w:rPr>
          <w:strike/>
          <w:color w:val="0E101A"/>
        </w:rPr>
        <w:t xml:space="preserve">; mutational signature analysis can identify </w:t>
      </w:r>
      <w:r w:rsidR="001C5E3C" w:rsidRPr="00D30079">
        <w:rPr>
          <w:strike/>
          <w:color w:val="0E101A"/>
        </w:rPr>
        <w:t xml:space="preserve">the </w:t>
      </w:r>
      <w:r w:rsidR="00C75A10" w:rsidRPr="00D30079">
        <w:rPr>
          <w:strike/>
          <w:color w:val="0E101A"/>
        </w:rPr>
        <w:t xml:space="preserve">contribution </w:t>
      </w:r>
      <w:r w:rsidR="001C5E3C" w:rsidRPr="00D30079">
        <w:rPr>
          <w:strike/>
          <w:color w:val="0E101A"/>
        </w:rPr>
        <w:t xml:space="preserve">of </w:t>
      </w:r>
      <w:r w:rsidR="00C75A10" w:rsidRPr="00D30079">
        <w:rPr>
          <w:strike/>
          <w:color w:val="0E101A"/>
        </w:rPr>
        <w:t>these processes to observed mutation</w:t>
      </w:r>
      <w:r w:rsidR="003702AC" w:rsidRPr="00D30079">
        <w:rPr>
          <w:strike/>
          <w:color w:val="0E101A"/>
        </w:rPr>
        <w:t>al patterns</w:t>
      </w:r>
      <w:r w:rsidR="005E39FA" w:rsidRPr="00D30079">
        <w:rPr>
          <w:strike/>
          <w:color w:val="0E101A"/>
        </w:rPr>
        <w:t>.</w:t>
      </w:r>
      <w:r w:rsidR="001C5E3C" w:rsidRPr="00BC399B">
        <w:rPr>
          <w:color w:val="0E101A"/>
        </w:rPr>
        <w:t xml:space="preserve"> </w:t>
      </w:r>
      <w:r w:rsidR="00C75A10" w:rsidRPr="00BC399B">
        <w:rPr>
          <w:color w:val="0E101A"/>
        </w:rPr>
        <w:t>Recently,</w:t>
      </w:r>
      <w:r w:rsidR="00F52644" w:rsidRPr="00BC399B">
        <w:rPr>
          <w:color w:val="0E101A"/>
        </w:rPr>
        <w:t xml:space="preserve"> several packages </w:t>
      </w:r>
      <w:r w:rsidR="00C75A10" w:rsidRPr="00BC399B">
        <w:rPr>
          <w:color w:val="0E101A"/>
        </w:rPr>
        <w:t xml:space="preserve">have been developed for </w:t>
      </w:r>
      <w:r w:rsidR="00F52644" w:rsidRPr="00BC399B">
        <w:rPr>
          <w:color w:val="0E101A"/>
        </w:rPr>
        <w:t>mutational signature analysis</w:t>
      </w:r>
      <w:r w:rsidR="00C75A10" w:rsidRPr="00BC399B">
        <w:rPr>
          <w:color w:val="0E101A"/>
        </w:rPr>
        <w:t>,</w:t>
      </w:r>
      <w:r w:rsidR="00F52644" w:rsidRPr="00BC399B">
        <w:rPr>
          <w:color w:val="0E101A"/>
        </w:rPr>
        <w:t xml:space="preserve"> </w:t>
      </w:r>
      <w:r w:rsidR="00C75A10" w:rsidRPr="00BC399B">
        <w:rPr>
          <w:color w:val="0E101A"/>
        </w:rPr>
        <w:t>with each using</w:t>
      </w:r>
      <w:r w:rsidR="00F52644" w:rsidRPr="00BC399B">
        <w:rPr>
          <w:color w:val="0E101A"/>
        </w:rPr>
        <w:t xml:space="preserve"> different </w:t>
      </w:r>
      <w:r w:rsidR="00C75A10" w:rsidRPr="00BC399B">
        <w:rPr>
          <w:color w:val="0E101A"/>
        </w:rPr>
        <w:t xml:space="preserve">methodology </w:t>
      </w:r>
      <w:r w:rsidR="00F52644" w:rsidRPr="00BC399B">
        <w:rPr>
          <w:color w:val="0E101A"/>
        </w:rPr>
        <w:t xml:space="preserve">and </w:t>
      </w:r>
      <w:r w:rsidR="00C75A10" w:rsidRPr="00BC399B">
        <w:rPr>
          <w:color w:val="0E101A"/>
        </w:rPr>
        <w:t xml:space="preserve">yielding significantly </w:t>
      </w:r>
      <w:r w:rsidR="00F52644" w:rsidRPr="00BC399B">
        <w:rPr>
          <w:color w:val="0E101A"/>
        </w:rPr>
        <w:t xml:space="preserve">different results. Because </w:t>
      </w:r>
      <w:r w:rsidR="008D7805" w:rsidRPr="00BC399B">
        <w:rPr>
          <w:color w:val="0E101A"/>
        </w:rPr>
        <w:t>o</w:t>
      </w:r>
      <w:r w:rsidR="00617615" w:rsidRPr="00BC399B">
        <w:rPr>
          <w:color w:val="0E101A"/>
        </w:rPr>
        <w:t>f</w:t>
      </w:r>
      <w:r w:rsidR="008D7805" w:rsidRPr="00BC399B">
        <w:rPr>
          <w:color w:val="0E101A"/>
        </w:rPr>
        <w:t xml:space="preserve"> </w:t>
      </w:r>
      <w:r w:rsidR="00F52644" w:rsidRPr="00BC399B">
        <w:rPr>
          <w:color w:val="0E101A"/>
        </w:rPr>
        <w:t xml:space="preserve">the </w:t>
      </w:r>
      <w:r w:rsidR="00A7296C" w:rsidRPr="00BC399B">
        <w:rPr>
          <w:color w:val="0E101A"/>
        </w:rPr>
        <w:t xml:space="preserve">nontrivial </w:t>
      </w:r>
      <w:r w:rsidR="00F52644" w:rsidRPr="00BC399B">
        <w:rPr>
          <w:color w:val="0E101A"/>
        </w:rPr>
        <w:t xml:space="preserve">differences </w:t>
      </w:r>
      <w:r w:rsidR="003702AC" w:rsidRPr="00BC399B">
        <w:rPr>
          <w:color w:val="0E101A"/>
        </w:rPr>
        <w:t xml:space="preserve">in </w:t>
      </w:r>
      <w:r w:rsidR="00A7296C" w:rsidRPr="00BC399B">
        <w:rPr>
          <w:color w:val="0E101A"/>
        </w:rPr>
        <w:t>tools’</w:t>
      </w:r>
      <w:r w:rsidR="00F52644" w:rsidRPr="00BC399B">
        <w:rPr>
          <w:color w:val="0E101A"/>
        </w:rPr>
        <w:t xml:space="preserve"> results, researchers </w:t>
      </w:r>
      <w:r w:rsidR="00A7296C" w:rsidRPr="00BC399B">
        <w:rPr>
          <w:color w:val="0E101A"/>
        </w:rPr>
        <w:t xml:space="preserve">may desire </w:t>
      </w:r>
      <w:r w:rsidR="00F52644" w:rsidRPr="00BC399B">
        <w:rPr>
          <w:color w:val="0E101A"/>
        </w:rPr>
        <w:t>to survey</w:t>
      </w:r>
      <w:r w:rsidR="00A7296C" w:rsidRPr="00BC399B">
        <w:rPr>
          <w:color w:val="0E101A"/>
        </w:rPr>
        <w:t xml:space="preserve"> and compare</w:t>
      </w:r>
      <w:r w:rsidR="00F52644" w:rsidRPr="00BC399B">
        <w:rPr>
          <w:color w:val="0E101A"/>
        </w:rPr>
        <w:t xml:space="preserve"> the available tools</w:t>
      </w:r>
      <w:r w:rsidR="00A7296C" w:rsidRPr="00BC399B">
        <w:rPr>
          <w:color w:val="0E101A"/>
        </w:rPr>
        <w:t>, in order to objectively evaluate</w:t>
      </w:r>
      <w:r w:rsidR="00F52644" w:rsidRPr="00BC399B">
        <w:rPr>
          <w:color w:val="0E101A"/>
        </w:rPr>
        <w:t xml:space="preserve"> </w:t>
      </w:r>
      <w:r w:rsidR="00A7296C" w:rsidRPr="00BC399B">
        <w:rPr>
          <w:color w:val="0E101A"/>
        </w:rPr>
        <w:t>the</w:t>
      </w:r>
      <w:r w:rsidR="00A16E04" w:rsidRPr="00BC399B">
        <w:rPr>
          <w:color w:val="0E101A"/>
        </w:rPr>
        <w:t xml:space="preserve"> results</w:t>
      </w:r>
      <w:r w:rsidR="00A7296C" w:rsidRPr="00BC399B">
        <w:rPr>
          <w:color w:val="0E101A"/>
        </w:rPr>
        <w:t xml:space="preserve"> </w:t>
      </w:r>
      <w:r w:rsidR="00A16E04" w:rsidRPr="00BC399B">
        <w:rPr>
          <w:color w:val="0E101A"/>
        </w:rPr>
        <w:t>for</w:t>
      </w:r>
      <w:r w:rsidR="00A7296C" w:rsidRPr="00BC399B">
        <w:rPr>
          <w:color w:val="0E101A"/>
        </w:rPr>
        <w:t xml:space="preserve"> their </w:t>
      </w:r>
      <w:r w:rsidR="00A16E04" w:rsidRPr="00BC399B">
        <w:rPr>
          <w:color w:val="0E101A"/>
        </w:rPr>
        <w:t xml:space="preserve">specific </w:t>
      </w:r>
      <w:r w:rsidR="009E60A9" w:rsidRPr="00BC399B">
        <w:rPr>
          <w:color w:val="0E101A"/>
        </w:rPr>
        <w:t xml:space="preserve">research </w:t>
      </w:r>
      <w:r w:rsidR="00A16E04" w:rsidRPr="00BC399B">
        <w:rPr>
          <w:color w:val="0E101A"/>
        </w:rPr>
        <w:t>question</w:t>
      </w:r>
      <w:r w:rsidR="00A7296C" w:rsidRPr="00BC399B">
        <w:rPr>
          <w:color w:val="0E101A"/>
        </w:rPr>
        <w:t xml:space="preserve">, such as </w:t>
      </w:r>
      <w:r w:rsidR="00A16E04" w:rsidRPr="00BC399B">
        <w:rPr>
          <w:color w:val="0E101A"/>
        </w:rPr>
        <w:t xml:space="preserve">which mutational signatures are prevalent in different </w:t>
      </w:r>
      <w:r w:rsidR="00A7296C" w:rsidRPr="00BC399B">
        <w:rPr>
          <w:color w:val="0E101A"/>
        </w:rPr>
        <w:t>cancer type</w:t>
      </w:r>
      <w:r w:rsidR="00A16E04" w:rsidRPr="00BC399B">
        <w:rPr>
          <w:color w:val="0E101A"/>
        </w:rPr>
        <w:t>s</w:t>
      </w:r>
      <w:r w:rsidR="00F52644" w:rsidRPr="00BC399B">
        <w:rPr>
          <w:color w:val="0E101A"/>
        </w:rPr>
        <w:t xml:space="preserve">. There is a need </w:t>
      </w:r>
      <w:r w:rsidR="009E60A9" w:rsidRPr="00BC399B">
        <w:rPr>
          <w:color w:val="0E101A"/>
        </w:rPr>
        <w:t xml:space="preserve">for a </w:t>
      </w:r>
      <w:r w:rsidR="00F52644" w:rsidRPr="00BC399B">
        <w:rPr>
          <w:color w:val="0E101A"/>
        </w:rPr>
        <w:t xml:space="preserve">software that can </w:t>
      </w:r>
      <w:r w:rsidR="00942FDB" w:rsidRPr="00BC399B">
        <w:rPr>
          <w:color w:val="0E101A"/>
        </w:rPr>
        <w:t xml:space="preserve">aggregate </w:t>
      </w:r>
      <w:r w:rsidR="00F52644" w:rsidRPr="00BC399B">
        <w:rPr>
          <w:color w:val="0E101A"/>
        </w:rPr>
        <w:t>results from different packages and present them in a user-friendly way to facilitate effective comparison</w:t>
      </w:r>
      <w:r w:rsidR="00C61537" w:rsidRPr="00BC399B">
        <w:rPr>
          <w:color w:val="0E101A"/>
        </w:rPr>
        <w:t xml:space="preserve"> of mutational signatures</w:t>
      </w:r>
      <w:r w:rsidR="00F52644" w:rsidRPr="00BC399B">
        <w:rPr>
          <w:color w:val="0E101A"/>
        </w:rPr>
        <w:t>. </w:t>
      </w:r>
    </w:p>
    <w:p w14:paraId="45DEE5F0" w14:textId="78BA654F" w:rsidR="00F52644" w:rsidRPr="00BC399B" w:rsidRDefault="0021109B" w:rsidP="00D30079">
      <w:pPr>
        <w:pStyle w:val="NormalWeb"/>
        <w:spacing w:before="0" w:beforeAutospacing="0" w:after="0" w:afterAutospacing="0" w:line="360" w:lineRule="auto"/>
        <w:jc w:val="both"/>
        <w:rPr>
          <w:color w:val="0E101A"/>
        </w:rPr>
      </w:pPr>
      <w:commentRangeStart w:id="26"/>
      <w:r w:rsidRPr="00BC399B">
        <w:rPr>
          <w:rStyle w:val="Strong"/>
          <w:color w:val="0E101A"/>
        </w:rPr>
        <w:t>Availability and implementation</w:t>
      </w:r>
      <w:r w:rsidR="00F52644" w:rsidRPr="00BC399B">
        <w:rPr>
          <w:rStyle w:val="Strong"/>
          <w:color w:val="0E101A"/>
        </w:rPr>
        <w:t>: </w:t>
      </w:r>
    </w:p>
    <w:p w14:paraId="1327F43E" w14:textId="10B624B4" w:rsidR="00F52644" w:rsidRPr="00BC399B" w:rsidRDefault="00F16BBA" w:rsidP="00D30079">
      <w:pPr>
        <w:pStyle w:val="NormalWeb"/>
        <w:spacing w:before="0" w:beforeAutospacing="0" w:after="0" w:afterAutospacing="0" w:line="360" w:lineRule="auto"/>
        <w:jc w:val="both"/>
        <w:rPr>
          <w:color w:val="0E101A"/>
        </w:rPr>
      </w:pPr>
      <w:r w:rsidRPr="00BC399B">
        <w:rPr>
          <w:color w:val="0E101A"/>
        </w:rPr>
        <w:t>MetaMutationalSigs</w:t>
      </w:r>
      <w:r w:rsidRPr="00BC399B" w:rsidDel="00F16BBA">
        <w:rPr>
          <w:color w:val="0E101A"/>
        </w:rPr>
        <w:t xml:space="preserve"> </w:t>
      </w:r>
      <w:r w:rsidR="00F52644" w:rsidRPr="00BC399B">
        <w:rPr>
          <w:color w:val="0E101A"/>
        </w:rPr>
        <w:t xml:space="preserve">is </w:t>
      </w:r>
      <w:r w:rsidR="00727C16" w:rsidRPr="00BC399B">
        <w:rPr>
          <w:color w:val="0E101A"/>
        </w:rPr>
        <w:t xml:space="preserve">implemented using R and python and is </w:t>
      </w:r>
      <w:r w:rsidR="00194217" w:rsidRPr="00BC399B">
        <w:rPr>
          <w:color w:val="0E101A"/>
        </w:rPr>
        <w:t>available for installation using Docker</w:t>
      </w:r>
      <w:r w:rsidR="00513968" w:rsidRPr="00BC399B">
        <w:rPr>
          <w:color w:val="0E101A"/>
        </w:rPr>
        <w:t xml:space="preserve"> and available at: </w:t>
      </w:r>
      <w:hyperlink r:id="rId9" w:tgtFrame="_blank" w:history="1">
        <w:r w:rsidR="00513968" w:rsidRPr="00BC399B">
          <w:rPr>
            <w:rStyle w:val="Hyperlink"/>
            <w:color w:val="4A6EE0"/>
          </w:rPr>
          <w:t>https://github.com/PalashPandey/MetaMutationalSigs</w:t>
        </w:r>
      </w:hyperlink>
      <w:r w:rsidR="00513968" w:rsidRPr="00BC399B">
        <w:t> </w:t>
      </w:r>
      <w:r w:rsidR="00194217" w:rsidRPr="00BC399B">
        <w:rPr>
          <w:color w:val="0E101A"/>
        </w:rPr>
        <w:t xml:space="preserve"> </w:t>
      </w:r>
      <w:commentRangeEnd w:id="26"/>
      <w:r w:rsidR="007A73EC">
        <w:rPr>
          <w:rStyle w:val="CommentReference"/>
          <w:rFonts w:asciiTheme="minorHAnsi" w:eastAsiaTheme="minorHAnsi" w:hAnsiTheme="minorHAnsi" w:cstheme="minorBidi"/>
        </w:rPr>
        <w:commentReference w:id="26"/>
      </w:r>
    </w:p>
    <w:p w14:paraId="74CE0028" w14:textId="13819C10" w:rsidR="009D6AE5" w:rsidRPr="00CD007F" w:rsidRDefault="008C2376" w:rsidP="00D30079">
      <w:pPr>
        <w:pStyle w:val="NormalWeb"/>
        <w:spacing w:before="0" w:beforeAutospacing="0" w:after="0" w:afterAutospacing="0" w:line="360" w:lineRule="auto"/>
        <w:jc w:val="both"/>
        <w:rPr>
          <w:ins w:id="27" w:author="Pandey,Palash" w:date="2021-02-25T09:19:00Z"/>
          <w:b/>
          <w:bCs/>
          <w:color w:val="0E101A"/>
          <w:rPrChange w:id="28" w:author="Pandey,Palash" w:date="2021-02-25T10:03:00Z">
            <w:rPr>
              <w:ins w:id="29" w:author="Pandey,Palash" w:date="2021-02-25T09:19:00Z"/>
              <w:color w:val="0E101A"/>
            </w:rPr>
          </w:rPrChange>
        </w:rPr>
      </w:pPr>
      <w:ins w:id="30" w:author="Pandey,Palash" w:date="2021-02-25T09:19:00Z">
        <w:r w:rsidRPr="00CD007F">
          <w:rPr>
            <w:b/>
            <w:bCs/>
            <w:color w:val="0E101A"/>
            <w:rPrChange w:id="31" w:author="Pandey,Palash" w:date="2021-02-25T10:03:00Z">
              <w:rPr>
                <w:color w:val="0E101A"/>
              </w:rPr>
            </w:rPrChange>
          </w:rPr>
          <w:t xml:space="preserve">Contact: </w:t>
        </w:r>
      </w:ins>
    </w:p>
    <w:p w14:paraId="05A25888" w14:textId="6223F038" w:rsidR="008C2376" w:rsidRDefault="008C2376" w:rsidP="00D30079">
      <w:pPr>
        <w:pStyle w:val="NormalWeb"/>
        <w:spacing w:before="0" w:beforeAutospacing="0" w:after="0" w:afterAutospacing="0" w:line="360" w:lineRule="auto"/>
        <w:jc w:val="both"/>
        <w:rPr>
          <w:ins w:id="32" w:author="Pandey,Palash" w:date="2021-02-25T09:20:00Z"/>
          <w:color w:val="0E101A"/>
        </w:rPr>
      </w:pPr>
      <w:ins w:id="33" w:author="Pandey,Palash" w:date="2021-02-25T09:19:00Z">
        <w:r>
          <w:rPr>
            <w:color w:val="0E101A"/>
          </w:rPr>
          <w:t>Palash Pandey (pp535@drexel.edu)</w:t>
        </w:r>
      </w:ins>
      <w:ins w:id="34" w:author="Pandey,Palash" w:date="2021-02-25T09:20:00Z">
        <w:r>
          <w:rPr>
            <w:color w:val="0E101A"/>
          </w:rPr>
          <w:t xml:space="preserve">. </w:t>
        </w:r>
      </w:ins>
    </w:p>
    <w:p w14:paraId="6CE3879E" w14:textId="7F77EC3E" w:rsidR="008C2376" w:rsidRPr="00CD007F" w:rsidRDefault="008C2376" w:rsidP="00D30079">
      <w:pPr>
        <w:pStyle w:val="NormalWeb"/>
        <w:spacing w:before="0" w:beforeAutospacing="0" w:after="0" w:afterAutospacing="0" w:line="360" w:lineRule="auto"/>
        <w:jc w:val="both"/>
        <w:rPr>
          <w:ins w:id="35" w:author="Pandey,Palash" w:date="2021-02-25T09:20:00Z"/>
          <w:b/>
          <w:bCs/>
          <w:color w:val="0E101A"/>
          <w:rPrChange w:id="36" w:author="Pandey,Palash" w:date="2021-02-25T10:03:00Z">
            <w:rPr>
              <w:ins w:id="37" w:author="Pandey,Palash" w:date="2021-02-25T09:20:00Z"/>
              <w:color w:val="0E101A"/>
            </w:rPr>
          </w:rPrChange>
        </w:rPr>
      </w:pPr>
      <w:ins w:id="38" w:author="Pandey,Palash" w:date="2021-02-25T09:20:00Z">
        <w:r w:rsidRPr="00CD007F">
          <w:rPr>
            <w:b/>
            <w:bCs/>
            <w:color w:val="0E101A"/>
            <w:rPrChange w:id="39" w:author="Pandey,Palash" w:date="2021-02-25T10:03:00Z">
              <w:rPr>
                <w:color w:val="0E101A"/>
              </w:rPr>
            </w:rPrChange>
          </w:rPr>
          <w:t>Supplementary information:</w:t>
        </w:r>
      </w:ins>
    </w:p>
    <w:p w14:paraId="36AEF44B" w14:textId="5FE1958E" w:rsidR="008C2376" w:rsidRPr="00BC399B" w:rsidRDefault="008C2376" w:rsidP="00D30079">
      <w:pPr>
        <w:pStyle w:val="NormalWeb"/>
        <w:spacing w:before="0" w:beforeAutospacing="0" w:after="0" w:afterAutospacing="0" w:line="360" w:lineRule="auto"/>
        <w:jc w:val="both"/>
        <w:rPr>
          <w:color w:val="0E101A"/>
        </w:rPr>
      </w:pPr>
      <w:ins w:id="40" w:author="Pandey,Palash" w:date="2021-02-25T09:20:00Z">
        <w:r>
          <w:t xml:space="preserve">More </w:t>
        </w:r>
      </w:ins>
      <w:ins w:id="41" w:author="Pandey,Palash" w:date="2021-02-25T09:21:00Z">
        <w:r>
          <w:t xml:space="preserve">information about the package including test data and results are availab;e at </w:t>
        </w:r>
        <w:r>
          <w:fldChar w:fldCharType="begin"/>
        </w:r>
        <w:r>
          <w:instrText xml:space="preserve"> HYPERLINK "</w:instrText>
        </w:r>
      </w:ins>
      <w:ins w:id="42" w:author="Pandey,Palash" w:date="2021-02-25T09:20:00Z">
        <w:r w:rsidRPr="008C2376">
          <w:rPr>
            <w:rPrChange w:id="43" w:author="Pandey,Palash" w:date="2021-02-25T09:21:00Z">
              <w:rPr>
                <w:rStyle w:val="Hyperlink"/>
                <w:color w:val="4A6EE0"/>
              </w:rPr>
            </w:rPrChange>
          </w:rPr>
          <w:instrText>https://github.com/PalashPandey/MetaMutationalSigs</w:instrText>
        </w:r>
      </w:ins>
      <w:ins w:id="44" w:author="Pandey,Palash" w:date="2021-02-25T09:21:00Z">
        <w:r>
          <w:instrText xml:space="preserve">" </w:instrText>
        </w:r>
        <w:r>
          <w:fldChar w:fldCharType="separate"/>
        </w:r>
      </w:ins>
      <w:ins w:id="45" w:author="Pandey,Palash" w:date="2021-02-25T09:20:00Z">
        <w:r w:rsidRPr="0034500C">
          <w:rPr>
            <w:rStyle w:val="Hyperlink"/>
            <w:rPrChange w:id="46" w:author="Pandey,Palash" w:date="2021-02-25T09:21:00Z">
              <w:rPr>
                <w:rStyle w:val="Hyperlink"/>
                <w:color w:val="4A6EE0"/>
              </w:rPr>
            </w:rPrChange>
          </w:rPr>
          <w:t>https://github.com/PalashPandey/MetaMutationalSigs</w:t>
        </w:r>
      </w:ins>
      <w:ins w:id="47" w:author="Pandey,Palash" w:date="2021-02-25T09:21:00Z">
        <w:r>
          <w:fldChar w:fldCharType="end"/>
        </w:r>
      </w:ins>
      <w:ins w:id="48" w:author="Pandey,Palash" w:date="2021-02-25T09:20:00Z">
        <w:r w:rsidRPr="00BC399B">
          <w:t> </w:t>
        </w:r>
      </w:ins>
    </w:p>
    <w:p w14:paraId="3E7268E0" w14:textId="462E2DD2" w:rsidR="009D6AE5" w:rsidRPr="00BC399B" w:rsidDel="00CD007F" w:rsidRDefault="009D6AE5" w:rsidP="00D30079">
      <w:pPr>
        <w:pStyle w:val="NormalWeb"/>
        <w:spacing w:before="0" w:beforeAutospacing="0" w:after="0" w:afterAutospacing="0" w:line="360" w:lineRule="auto"/>
        <w:jc w:val="both"/>
        <w:rPr>
          <w:del w:id="49" w:author="Pandey,Palash" w:date="2021-02-25T10:02:00Z"/>
          <w:color w:val="0E101A"/>
        </w:rPr>
      </w:pPr>
    </w:p>
    <w:p w14:paraId="74A09FF6" w14:textId="512595EE" w:rsidR="009D6AE5" w:rsidRPr="00BC399B" w:rsidRDefault="009D6AE5" w:rsidP="00D30079">
      <w:pPr>
        <w:pStyle w:val="NormalWeb"/>
        <w:spacing w:before="0" w:beforeAutospacing="0" w:after="0" w:afterAutospacing="0" w:line="360" w:lineRule="auto"/>
        <w:jc w:val="both"/>
        <w:rPr>
          <w:color w:val="0E101A"/>
        </w:rPr>
      </w:pPr>
    </w:p>
    <w:p w14:paraId="29F5A527" w14:textId="71BD03C8" w:rsidR="00CD007F" w:rsidRDefault="00CD007F">
      <w:pPr>
        <w:rPr>
          <w:ins w:id="50" w:author="Pandey,Palash" w:date="2021-02-25T10:03:00Z"/>
          <w:rFonts w:ascii="Times New Roman" w:eastAsia="Times New Roman" w:hAnsi="Times New Roman" w:cs="Times New Roman"/>
          <w:color w:val="0E101A"/>
          <w:sz w:val="24"/>
          <w:szCs w:val="24"/>
        </w:rPr>
      </w:pPr>
      <w:ins w:id="51" w:author="Pandey,Palash" w:date="2021-02-25T10:03:00Z">
        <w:r>
          <w:rPr>
            <w:color w:val="0E101A"/>
          </w:rPr>
          <w:br w:type="page"/>
        </w:r>
      </w:ins>
    </w:p>
    <w:p w14:paraId="7B4702F8" w14:textId="77777777" w:rsidR="009D6AE5" w:rsidRPr="00BC399B" w:rsidDel="00A653D1" w:rsidRDefault="009D6AE5" w:rsidP="00D30079">
      <w:pPr>
        <w:pStyle w:val="NormalWeb"/>
        <w:spacing w:before="0" w:beforeAutospacing="0" w:after="0" w:afterAutospacing="0" w:line="360" w:lineRule="auto"/>
        <w:jc w:val="both"/>
        <w:rPr>
          <w:del w:id="52" w:author="Pandey,Palash" w:date="2021-02-25T09:46:00Z"/>
          <w:color w:val="0E101A"/>
        </w:rPr>
      </w:pPr>
    </w:p>
    <w:p w14:paraId="3BA578D8" w14:textId="2FBBD984" w:rsidR="009D6AE5" w:rsidRPr="00BC399B" w:rsidDel="00A653D1" w:rsidRDefault="009D6AE5" w:rsidP="00D30079">
      <w:pPr>
        <w:pStyle w:val="NormalWeb"/>
        <w:spacing w:before="0" w:beforeAutospacing="0" w:after="0" w:afterAutospacing="0" w:line="360" w:lineRule="auto"/>
        <w:jc w:val="both"/>
        <w:rPr>
          <w:del w:id="53" w:author="Pandey,Palash" w:date="2021-02-25T09:46:00Z"/>
          <w:color w:val="0E101A"/>
        </w:rPr>
      </w:pPr>
    </w:p>
    <w:p w14:paraId="35930CCE" w14:textId="31F51538" w:rsidR="009D6AE5" w:rsidRPr="00BC399B" w:rsidDel="00A653D1" w:rsidRDefault="009D6AE5" w:rsidP="00D30079">
      <w:pPr>
        <w:pStyle w:val="NormalWeb"/>
        <w:spacing w:before="0" w:beforeAutospacing="0" w:after="0" w:afterAutospacing="0" w:line="360" w:lineRule="auto"/>
        <w:jc w:val="both"/>
        <w:rPr>
          <w:del w:id="54" w:author="Pandey,Palash" w:date="2021-02-25T09:46:00Z"/>
          <w:color w:val="0E101A"/>
        </w:rPr>
      </w:pPr>
    </w:p>
    <w:p w14:paraId="0B6F851C" w14:textId="2238029E" w:rsidR="009D6AE5" w:rsidRPr="00BC399B" w:rsidDel="00A653D1" w:rsidRDefault="009D6AE5" w:rsidP="00D30079">
      <w:pPr>
        <w:pStyle w:val="NormalWeb"/>
        <w:spacing w:before="0" w:beforeAutospacing="0" w:after="0" w:afterAutospacing="0" w:line="360" w:lineRule="auto"/>
        <w:jc w:val="both"/>
        <w:rPr>
          <w:del w:id="55" w:author="Pandey,Palash" w:date="2021-02-25T09:46:00Z"/>
          <w:color w:val="0E101A"/>
        </w:rPr>
      </w:pPr>
    </w:p>
    <w:p w14:paraId="7DD086EC" w14:textId="5F3E91B4" w:rsidR="009D6AE5" w:rsidRPr="00BC399B" w:rsidDel="00A653D1" w:rsidRDefault="009D6AE5" w:rsidP="00D30079">
      <w:pPr>
        <w:pStyle w:val="NormalWeb"/>
        <w:spacing w:before="0" w:beforeAutospacing="0" w:after="0" w:afterAutospacing="0" w:line="360" w:lineRule="auto"/>
        <w:jc w:val="both"/>
        <w:rPr>
          <w:del w:id="56" w:author="Pandey,Palash" w:date="2021-02-25T09:46:00Z"/>
          <w:color w:val="0E101A"/>
        </w:rPr>
      </w:pPr>
    </w:p>
    <w:p w14:paraId="5C29EB1C" w14:textId="4F2D79EC" w:rsidR="009D6AE5" w:rsidRPr="00BC399B" w:rsidDel="00A653D1" w:rsidRDefault="009D6AE5" w:rsidP="00D30079">
      <w:pPr>
        <w:pStyle w:val="NormalWeb"/>
        <w:spacing w:before="0" w:beforeAutospacing="0" w:after="0" w:afterAutospacing="0" w:line="360" w:lineRule="auto"/>
        <w:jc w:val="both"/>
        <w:rPr>
          <w:del w:id="57" w:author="Pandey,Palash" w:date="2021-02-25T09:46:00Z"/>
          <w:color w:val="0E101A"/>
        </w:rPr>
      </w:pPr>
    </w:p>
    <w:p w14:paraId="1EAB2A07" w14:textId="27781979" w:rsidR="009D6AE5" w:rsidRPr="00BC399B" w:rsidDel="00A653D1" w:rsidRDefault="009D6AE5" w:rsidP="00D30079">
      <w:pPr>
        <w:pStyle w:val="NormalWeb"/>
        <w:spacing w:before="0" w:beforeAutospacing="0" w:after="0" w:afterAutospacing="0" w:line="360" w:lineRule="auto"/>
        <w:jc w:val="both"/>
        <w:rPr>
          <w:del w:id="58" w:author="Pandey,Palash" w:date="2021-02-25T09:46:00Z"/>
          <w:color w:val="0E101A"/>
        </w:rPr>
      </w:pPr>
    </w:p>
    <w:p w14:paraId="45760302" w14:textId="5B5E4B93" w:rsidR="009D6AE5" w:rsidRPr="00BC399B" w:rsidDel="00A653D1" w:rsidRDefault="009D6AE5" w:rsidP="00D30079">
      <w:pPr>
        <w:pStyle w:val="NormalWeb"/>
        <w:spacing w:before="0" w:beforeAutospacing="0" w:after="0" w:afterAutospacing="0" w:line="360" w:lineRule="auto"/>
        <w:jc w:val="both"/>
        <w:rPr>
          <w:del w:id="59" w:author="Pandey,Palash" w:date="2021-02-25T09:46:00Z"/>
          <w:color w:val="0E101A"/>
        </w:rPr>
      </w:pPr>
    </w:p>
    <w:p w14:paraId="4B863D2A" w14:textId="77E54A46" w:rsidR="009D6AE5" w:rsidRPr="00BC399B" w:rsidDel="00A653D1" w:rsidRDefault="009D6AE5" w:rsidP="00D30079">
      <w:pPr>
        <w:pStyle w:val="NormalWeb"/>
        <w:spacing w:before="0" w:beforeAutospacing="0" w:after="0" w:afterAutospacing="0" w:line="360" w:lineRule="auto"/>
        <w:jc w:val="both"/>
        <w:rPr>
          <w:del w:id="60" w:author="Pandey,Palash" w:date="2021-02-25T09:46:00Z"/>
          <w:color w:val="0E101A"/>
        </w:rPr>
      </w:pPr>
    </w:p>
    <w:p w14:paraId="325F4D5A" w14:textId="1263CDFF" w:rsidR="009D6AE5" w:rsidRPr="00BC399B" w:rsidDel="00A653D1" w:rsidRDefault="009D6AE5" w:rsidP="00D30079">
      <w:pPr>
        <w:pStyle w:val="NormalWeb"/>
        <w:spacing w:before="0" w:beforeAutospacing="0" w:after="0" w:afterAutospacing="0" w:line="360" w:lineRule="auto"/>
        <w:jc w:val="both"/>
        <w:rPr>
          <w:del w:id="61" w:author="Pandey,Palash" w:date="2021-02-25T09:46:00Z"/>
          <w:color w:val="0E101A"/>
        </w:rPr>
      </w:pPr>
    </w:p>
    <w:p w14:paraId="19E27CD1" w14:textId="535AF794" w:rsidR="009D6AE5" w:rsidRPr="00BC399B" w:rsidDel="00A653D1" w:rsidRDefault="009D6AE5" w:rsidP="00D30079">
      <w:pPr>
        <w:pStyle w:val="NormalWeb"/>
        <w:spacing w:before="0" w:beforeAutospacing="0" w:after="0" w:afterAutospacing="0" w:line="360" w:lineRule="auto"/>
        <w:jc w:val="both"/>
        <w:rPr>
          <w:del w:id="62" w:author="Pandey,Palash" w:date="2021-02-25T09:46:00Z"/>
          <w:color w:val="0E101A"/>
        </w:rPr>
      </w:pPr>
    </w:p>
    <w:p w14:paraId="63D8D423" w14:textId="60C5998E" w:rsidR="009D6AE5" w:rsidRPr="00BC399B" w:rsidDel="00A653D1" w:rsidRDefault="009D6AE5" w:rsidP="00D30079">
      <w:pPr>
        <w:pStyle w:val="NormalWeb"/>
        <w:spacing w:before="0" w:beforeAutospacing="0" w:after="0" w:afterAutospacing="0" w:line="360" w:lineRule="auto"/>
        <w:jc w:val="both"/>
        <w:rPr>
          <w:del w:id="63" w:author="Pandey,Palash" w:date="2021-02-25T09:46:00Z"/>
          <w:color w:val="0E101A"/>
        </w:rPr>
      </w:pPr>
    </w:p>
    <w:p w14:paraId="7ED1B002" w14:textId="77777777"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t>Introduction: </w:t>
      </w:r>
    </w:p>
    <w:p w14:paraId="26DD9DC7" w14:textId="5AD79E95" w:rsidR="006A78D2" w:rsidRPr="00BC399B" w:rsidRDefault="006A78D2" w:rsidP="00D30079">
      <w:pPr>
        <w:pStyle w:val="NormalWeb"/>
        <w:spacing w:before="0" w:beforeAutospacing="0" w:after="0" w:afterAutospacing="0" w:line="360" w:lineRule="auto"/>
        <w:jc w:val="both"/>
        <w:rPr>
          <w:color w:val="0E101A"/>
        </w:rPr>
      </w:pPr>
      <w:r w:rsidRPr="00D30079">
        <w:rPr>
          <w:strike/>
          <w:color w:val="0E101A"/>
        </w:rPr>
        <w:t>Cancer</w:t>
      </w:r>
      <w:r w:rsidR="003702AC" w:rsidRPr="00D30079">
        <w:rPr>
          <w:strike/>
          <w:color w:val="0E101A"/>
        </w:rPr>
        <w:t>ous</w:t>
      </w:r>
      <w:r w:rsidR="003702AC" w:rsidRPr="00BC399B">
        <w:rPr>
          <w:color w:val="0E101A"/>
        </w:rPr>
        <w:t xml:space="preserve"> </w:t>
      </w:r>
      <w:r w:rsidR="00553C93" w:rsidRPr="00BC399B">
        <w:rPr>
          <w:color w:val="0E101A"/>
        </w:rPr>
        <w:t>Mutation</w:t>
      </w:r>
      <w:r w:rsidR="00CD280E" w:rsidRPr="00BC399B">
        <w:rPr>
          <w:color w:val="0E101A"/>
        </w:rPr>
        <w:t>al</w:t>
      </w:r>
      <w:r w:rsidR="00553C93" w:rsidRPr="00BC399B">
        <w:rPr>
          <w:color w:val="0E101A"/>
        </w:rPr>
        <w:t xml:space="preserve"> signature analysis provide</w:t>
      </w:r>
      <w:r w:rsidR="00187239" w:rsidRPr="00BC399B">
        <w:rPr>
          <w:color w:val="0E101A"/>
        </w:rPr>
        <w:t>s</w:t>
      </w:r>
      <w:r w:rsidR="00553C93" w:rsidRPr="00BC399B">
        <w:rPr>
          <w:color w:val="0E101A"/>
        </w:rPr>
        <w:t xml:space="preserve"> an operative framework to understand the </w:t>
      </w:r>
      <w:r w:rsidR="00187239" w:rsidRPr="00BC399B">
        <w:rPr>
          <w:color w:val="0E101A"/>
        </w:rPr>
        <w:t xml:space="preserve">somatic </w:t>
      </w:r>
      <w:r w:rsidR="00553C93" w:rsidRPr="00BC399B">
        <w:rPr>
          <w:color w:val="0E101A"/>
        </w:rPr>
        <w:t>evolution of cancer</w:t>
      </w:r>
      <w:r w:rsidR="0016242E" w:rsidRPr="00BC399B">
        <w:rPr>
          <w:color w:val="0E101A"/>
        </w:rPr>
        <w:t xml:space="preserve"> from normal </w:t>
      </w:r>
      <w:commentRangeStart w:id="64"/>
      <w:r w:rsidR="0016242E" w:rsidRPr="00BC399B">
        <w:rPr>
          <w:color w:val="0E101A"/>
        </w:rPr>
        <w:t>tissue</w:t>
      </w:r>
      <w:commentRangeEnd w:id="64"/>
      <w:r w:rsidR="0016242E" w:rsidRPr="00D30079">
        <w:rPr>
          <w:rStyle w:val="CommentReference"/>
          <w:rFonts w:eastAsiaTheme="minorHAnsi"/>
          <w:sz w:val="24"/>
          <w:szCs w:val="24"/>
        </w:rPr>
        <w:commentReference w:id="64"/>
      </w:r>
      <w:ins w:id="68" w:author="Pandey,Palash" w:date="2021-02-25T09:16:00Z">
        <w:r w:rsidR="00396676">
          <w:rPr>
            <w:color w:val="0E101A"/>
          </w:rPr>
          <w:t xml:space="preserve"> [19</w:t>
        </w:r>
      </w:ins>
      <w:ins w:id="69" w:author="Pandey,Palash" w:date="2021-02-25T09:24:00Z">
        <w:r w:rsidR="008C2376">
          <w:rPr>
            <w:color w:val="0E101A"/>
          </w:rPr>
          <w:t>,</w:t>
        </w:r>
      </w:ins>
      <w:ins w:id="70" w:author="Pandey,Palash" w:date="2021-02-25T09:25:00Z">
        <w:r w:rsidR="008C2376">
          <w:rPr>
            <w:color w:val="0E101A"/>
          </w:rPr>
          <w:t xml:space="preserve"> 21, 22, 23, 24</w:t>
        </w:r>
      </w:ins>
      <w:ins w:id="71" w:author="Pandey,Palash" w:date="2021-02-25T09:16:00Z">
        <w:r w:rsidR="00396676">
          <w:rPr>
            <w:color w:val="0E101A"/>
          </w:rPr>
          <w:t>]</w:t>
        </w:r>
      </w:ins>
      <w:r w:rsidR="00553C93" w:rsidRPr="00BC399B">
        <w:rPr>
          <w:color w:val="0E101A"/>
        </w:rPr>
        <w:t xml:space="preserve">. </w:t>
      </w:r>
      <w:r w:rsidR="00504057" w:rsidRPr="00BC399B">
        <w:rPr>
          <w:color w:val="0E101A"/>
        </w:rPr>
        <w:t>From the earliest phases of neoplastic changes, c</w:t>
      </w:r>
      <w:r w:rsidR="00CD280E" w:rsidRPr="00BC399B">
        <w:rPr>
          <w:color w:val="0E101A"/>
        </w:rPr>
        <w:t>ells</w:t>
      </w:r>
      <w:r w:rsidRPr="00BC399B">
        <w:rPr>
          <w:color w:val="0E101A"/>
        </w:rPr>
        <w:t xml:space="preserve"> </w:t>
      </w:r>
      <w:r w:rsidR="00C95D33" w:rsidRPr="00BC399B">
        <w:rPr>
          <w:color w:val="0E101A"/>
        </w:rPr>
        <w:t xml:space="preserve">may </w:t>
      </w:r>
      <w:r w:rsidRPr="00BC399B">
        <w:rPr>
          <w:color w:val="0E101A"/>
        </w:rPr>
        <w:t xml:space="preserve">acquire several </w:t>
      </w:r>
      <w:r w:rsidR="003702AC" w:rsidRPr="00BC399B">
        <w:rPr>
          <w:color w:val="0E101A"/>
        </w:rPr>
        <w:t xml:space="preserve">types of </w:t>
      </w:r>
      <w:r w:rsidRPr="00BC399B">
        <w:rPr>
          <w:color w:val="0E101A"/>
        </w:rPr>
        <w:t>mutations in the form of single nucleotide variants, insertions and deletions, copy number changes and chromosomal aberrations.  These mutation</w:t>
      </w:r>
      <w:r w:rsidR="003702AC" w:rsidRPr="00BC399B">
        <w:rPr>
          <w:color w:val="0E101A"/>
        </w:rPr>
        <w:t xml:space="preserve">s </w:t>
      </w:r>
      <w:r w:rsidRPr="00BC399B">
        <w:rPr>
          <w:color w:val="0E101A"/>
        </w:rPr>
        <w:t xml:space="preserve">are </w:t>
      </w:r>
      <w:r w:rsidR="003702AC" w:rsidRPr="00D30079">
        <w:rPr>
          <w:strike/>
          <w:color w:val="0E101A"/>
        </w:rPr>
        <w:t>hypothesized to be</w:t>
      </w:r>
      <w:r w:rsidR="003702AC" w:rsidRPr="00BC399B">
        <w:rPr>
          <w:color w:val="0E101A"/>
        </w:rPr>
        <w:t xml:space="preserve"> </w:t>
      </w:r>
      <w:r w:rsidRPr="00BC399B">
        <w:rPr>
          <w:color w:val="0E101A"/>
        </w:rPr>
        <w:t xml:space="preserve">caused by multiple mutational processes operative in cancer leaving behind specific footprints in the DNA that can by captured by </w:t>
      </w:r>
      <w:r w:rsidRPr="00D30079">
        <w:rPr>
          <w:strike/>
          <w:color w:val="0E101A"/>
        </w:rPr>
        <w:t>tumor</w:t>
      </w:r>
      <w:r w:rsidRPr="00BC399B">
        <w:rPr>
          <w:color w:val="0E101A"/>
        </w:rPr>
        <w:t xml:space="preserve"> mutation</w:t>
      </w:r>
      <w:r w:rsidR="00B00F84" w:rsidRPr="00BC399B">
        <w:rPr>
          <w:color w:val="0E101A"/>
        </w:rPr>
        <w:t>al</w:t>
      </w:r>
      <w:r w:rsidRPr="00BC399B">
        <w:rPr>
          <w:color w:val="0E101A"/>
        </w:rPr>
        <w:t xml:space="preserve"> signature </w:t>
      </w:r>
      <w:commentRangeStart w:id="72"/>
      <w:r w:rsidRPr="00BC399B">
        <w:rPr>
          <w:color w:val="0E101A"/>
        </w:rPr>
        <w:t>analysis</w:t>
      </w:r>
      <w:commentRangeEnd w:id="72"/>
      <w:r w:rsidR="00B00F84" w:rsidRPr="00D30079">
        <w:rPr>
          <w:rStyle w:val="CommentReference"/>
          <w:rFonts w:eastAsiaTheme="minorHAnsi"/>
          <w:sz w:val="24"/>
          <w:szCs w:val="24"/>
        </w:rPr>
        <w:commentReference w:id="72"/>
      </w:r>
      <w:ins w:id="73" w:author="Pandey,Palash" w:date="2021-02-25T09:11:00Z">
        <w:r w:rsidR="00396676">
          <w:rPr>
            <w:color w:val="0E101A"/>
          </w:rPr>
          <w:t>[4</w:t>
        </w:r>
      </w:ins>
      <w:ins w:id="74" w:author="Pandey,Palash" w:date="2021-02-25T09:17:00Z">
        <w:r w:rsidR="00396676">
          <w:rPr>
            <w:color w:val="0E101A"/>
          </w:rPr>
          <w:t>,20</w:t>
        </w:r>
      </w:ins>
      <w:ins w:id="75" w:author="Pandey,Palash" w:date="2021-02-25T09:15:00Z">
        <w:r w:rsidR="00396676">
          <w:rPr>
            <w:color w:val="0E101A"/>
          </w:rPr>
          <w:t>]</w:t>
        </w:r>
      </w:ins>
      <w:ins w:id="76" w:author="Pandey,Palash" w:date="2021-02-25T09:12:00Z">
        <w:r w:rsidR="00396676">
          <w:rPr>
            <w:color w:val="0E101A"/>
          </w:rPr>
          <w:t>,</w:t>
        </w:r>
      </w:ins>
      <w:r w:rsidRPr="00BC399B">
        <w:rPr>
          <w:color w:val="0E101A"/>
        </w:rPr>
        <w:t xml:space="preserve">. It is becoming increasingly evident that these </w:t>
      </w:r>
      <w:r w:rsidRPr="00D30079">
        <w:rPr>
          <w:strike/>
          <w:color w:val="0E101A"/>
        </w:rPr>
        <w:t>tumor</w:t>
      </w:r>
      <w:r w:rsidRPr="00BC399B">
        <w:rPr>
          <w:color w:val="0E101A"/>
        </w:rPr>
        <w:t xml:space="preserve"> mutation</w:t>
      </w:r>
      <w:r w:rsidR="00CE2726" w:rsidRPr="00BC399B">
        <w:rPr>
          <w:color w:val="0E101A"/>
        </w:rPr>
        <w:t>al</w:t>
      </w:r>
      <w:r w:rsidRPr="00BC399B">
        <w:rPr>
          <w:color w:val="0E101A"/>
        </w:rPr>
        <w:t xml:space="preserve"> signatures are not only important for understanding cancer evolution but also may have therapeutic implications, thus this an a very active and important area of research</w:t>
      </w:r>
      <w:r w:rsidR="00BD4803" w:rsidRPr="00BC399B">
        <w:rPr>
          <w:color w:val="0E101A"/>
        </w:rPr>
        <w:t xml:space="preserve"> </w:t>
      </w:r>
      <w:r w:rsidR="00617615" w:rsidRPr="00BC399B">
        <w:rPr>
          <w:color w:val="0E101A"/>
        </w:rPr>
        <w:t>[1,2,</w:t>
      </w:r>
      <w:commentRangeStart w:id="77"/>
      <w:r w:rsidR="00617615" w:rsidRPr="00BC399B">
        <w:rPr>
          <w:color w:val="0E101A"/>
        </w:rPr>
        <w:t>3</w:t>
      </w:r>
      <w:commentRangeEnd w:id="77"/>
      <w:r w:rsidR="00905EC3" w:rsidRPr="00D30079">
        <w:rPr>
          <w:rStyle w:val="CommentReference"/>
          <w:rFonts w:eastAsiaTheme="minorHAnsi"/>
          <w:sz w:val="24"/>
          <w:szCs w:val="24"/>
        </w:rPr>
        <w:commentReference w:id="77"/>
      </w:r>
      <w:ins w:id="78" w:author="Pandey,Palash" w:date="2021-02-25T09:17:00Z">
        <w:r w:rsidR="00396676">
          <w:rPr>
            <w:color w:val="0E101A"/>
          </w:rPr>
          <w:t>,20</w:t>
        </w:r>
      </w:ins>
      <w:r w:rsidR="00617615" w:rsidRPr="00BC399B">
        <w:rPr>
          <w:color w:val="0E101A"/>
        </w:rPr>
        <w:t>]</w:t>
      </w:r>
      <w:r w:rsidR="00BD4803" w:rsidRPr="00BC399B">
        <w:rPr>
          <w:color w:val="0E101A"/>
        </w:rPr>
        <w:t>.</w:t>
      </w:r>
      <w:r w:rsidR="00CE2726" w:rsidRPr="00BC399B">
        <w:rPr>
          <w:color w:val="0E101A"/>
        </w:rPr>
        <w:t xml:space="preserve"> </w:t>
      </w:r>
    </w:p>
    <w:p w14:paraId="1EE4B19C" w14:textId="7B41B0B8" w:rsidR="00C641DD"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basic idea behind mutational signatures is that mutational processes create specific patterns of mutations. </w:t>
      </w:r>
      <w:r w:rsidR="004319E4" w:rsidRPr="00BC399B">
        <w:rPr>
          <w:color w:val="0E101A"/>
        </w:rPr>
        <w:t>Thus,</w:t>
      </w:r>
      <w:r w:rsidRPr="00BC399B">
        <w:rPr>
          <w:color w:val="0E101A"/>
        </w:rPr>
        <w:t xml:space="preserve"> it follows that if one can identify these patterns in a given sample then they can essentially detect the corresponding mutational processes. </w:t>
      </w:r>
      <w:r w:rsidR="007C0711" w:rsidRPr="00BC399B">
        <w:rPr>
          <w:color w:val="0E101A"/>
        </w:rPr>
        <w:t>The possible</w:t>
      </w:r>
      <w:r w:rsidRPr="00BC399B">
        <w:rPr>
          <w:color w:val="0E101A"/>
        </w:rPr>
        <w:t xml:space="preserve"> mutations are grouped</w:t>
      </w:r>
      <w:r w:rsidR="00CB2454" w:rsidRPr="00BC399B" w:rsidDel="00CB2454">
        <w:rPr>
          <w:color w:val="0E101A"/>
        </w:rPr>
        <w:t xml:space="preserve"> </w:t>
      </w:r>
      <w:r w:rsidRPr="00BC399B">
        <w:rPr>
          <w:color w:val="0E101A"/>
        </w:rPr>
        <w:t xml:space="preserve">into 6 </w:t>
      </w:r>
      <w:r w:rsidR="007C0711" w:rsidRPr="00BC399B">
        <w:rPr>
          <w:color w:val="0E101A"/>
        </w:rPr>
        <w:t xml:space="preserve">mutation </w:t>
      </w:r>
      <w:r w:rsidRPr="00BC399B">
        <w:rPr>
          <w:color w:val="0E101A"/>
        </w:rPr>
        <w:t xml:space="preserve">types based on the base where the mutation was observed. These 6 mutation types are C&gt;A, C&gt;G, C&gt;T, T&gt;A, T&gt;C, and T&gt;G. Now, these 6 types of mutations are further divided based on their location, </w:t>
      </w:r>
      <w:r w:rsidR="007547CA" w:rsidRPr="00BC399B">
        <w:rPr>
          <w:color w:val="0E101A"/>
        </w:rPr>
        <w:t>i.e.,</w:t>
      </w:r>
      <w:r w:rsidRPr="00BC399B">
        <w:rPr>
          <w:color w:val="0E101A"/>
        </w:rPr>
        <w:t xml:space="preserve"> other bases that are in their immediate proximity giving us the 96 mutation types that are termed the single based substitution context.</w:t>
      </w:r>
      <w:r w:rsidR="00C172A7" w:rsidRPr="00BC399B">
        <w:rPr>
          <w:color w:val="0E101A"/>
        </w:rPr>
        <w:t xml:space="preserve"> </w:t>
      </w:r>
      <w:r w:rsidR="00B247C1" w:rsidRPr="00BC399B">
        <w:rPr>
          <w:color w:val="0E101A"/>
        </w:rPr>
        <w:t>Alexandrov et al</w:t>
      </w:r>
      <w:r w:rsidR="003702AC" w:rsidRPr="00BC399B">
        <w:rPr>
          <w:color w:val="0E101A"/>
        </w:rPr>
        <w:t>.</w:t>
      </w:r>
      <w:r w:rsidR="00B247C1" w:rsidRPr="00BC399B">
        <w:rPr>
          <w:color w:val="0E101A"/>
        </w:rPr>
        <w:t xml:space="preserve"> first </w:t>
      </w:r>
      <w:r w:rsidR="00CB2454" w:rsidRPr="00BC399B">
        <w:rPr>
          <w:color w:val="0E101A"/>
        </w:rPr>
        <w:t xml:space="preserve">developed and applied this </w:t>
      </w:r>
      <w:r w:rsidR="004248A0" w:rsidRPr="00BC399B">
        <w:rPr>
          <w:color w:val="0E101A"/>
        </w:rPr>
        <w:t xml:space="preserve">idea </w:t>
      </w:r>
      <w:r w:rsidR="00A80ED5" w:rsidRPr="00BC399B">
        <w:rPr>
          <w:color w:val="0E101A"/>
        </w:rPr>
        <w:t>to</w:t>
      </w:r>
      <w:r w:rsidR="003702AC" w:rsidRPr="00BC399B">
        <w:rPr>
          <w:color w:val="0E101A"/>
        </w:rPr>
        <w:t xml:space="preserve"> The Cancer Genome Atlas (</w:t>
      </w:r>
      <w:r w:rsidR="00A80ED5" w:rsidRPr="00BC399B">
        <w:rPr>
          <w:color w:val="0E101A"/>
        </w:rPr>
        <w:t>TCGA</w:t>
      </w:r>
      <w:r w:rsidR="003702AC" w:rsidRPr="00BC399B">
        <w:rPr>
          <w:color w:val="0E101A"/>
        </w:rPr>
        <w:t>)</w:t>
      </w:r>
      <w:r w:rsidR="00E63980" w:rsidRPr="00BC399B">
        <w:rPr>
          <w:color w:val="0E101A"/>
        </w:rPr>
        <w:t xml:space="preserve"> </w:t>
      </w:r>
      <w:commentRangeStart w:id="79"/>
      <w:del w:id="80" w:author="Pandey,Palash" w:date="2021-02-25T09:26:00Z">
        <w:r w:rsidR="00E63980" w:rsidRPr="00BC399B" w:rsidDel="007E6EB9">
          <w:rPr>
            <w:color w:val="0E101A"/>
          </w:rPr>
          <w:delText>[</w:delText>
        </w:r>
        <w:r w:rsidR="00BD4803" w:rsidRPr="00BC399B" w:rsidDel="007E6EB9">
          <w:rPr>
            <w:color w:val="0E101A"/>
          </w:rPr>
          <w:delText>7</w:delText>
        </w:r>
        <w:r w:rsidR="00E63980" w:rsidRPr="00BC399B" w:rsidDel="007E6EB9">
          <w:rPr>
            <w:color w:val="0E101A"/>
          </w:rPr>
          <w:delText>]</w:delText>
        </w:r>
      </w:del>
      <w:ins w:id="81" w:author="Pandey,Palash" w:date="2021-02-25T09:26:00Z">
        <w:r w:rsidR="007E6EB9" w:rsidRPr="00BC399B" w:rsidDel="007E6EB9">
          <w:rPr>
            <w:color w:val="0E101A"/>
          </w:rPr>
          <w:t xml:space="preserve"> </w:t>
        </w:r>
      </w:ins>
      <w:del w:id="82" w:author="Pandey,Palash" w:date="2021-02-25T09:26:00Z">
        <w:r w:rsidR="006F69A4" w:rsidRPr="00BC399B" w:rsidDel="007E6EB9">
          <w:rPr>
            <w:color w:val="0E101A"/>
          </w:rPr>
          <w:delText xml:space="preserve"> </w:delText>
        </w:r>
      </w:del>
      <w:commentRangeEnd w:id="79"/>
      <w:ins w:id="83" w:author="Pandey,Palash" w:date="2021-02-25T09:26:00Z">
        <w:r w:rsidR="007E6EB9">
          <w:rPr>
            <w:color w:val="0E101A"/>
          </w:rPr>
          <w:t>d</w:t>
        </w:r>
      </w:ins>
      <w:del w:id="84" w:author="Pandey,Palash" w:date="2021-02-25T09:26:00Z">
        <w:r w:rsidR="001E539E" w:rsidRPr="00D30079" w:rsidDel="007E6EB9">
          <w:rPr>
            <w:rStyle w:val="CommentReference"/>
            <w:rFonts w:eastAsiaTheme="minorHAnsi"/>
            <w:sz w:val="24"/>
            <w:szCs w:val="24"/>
          </w:rPr>
          <w:commentReference w:id="79"/>
        </w:r>
        <w:r w:rsidR="006F69A4" w:rsidRPr="00BC399B" w:rsidDel="007E6EB9">
          <w:rPr>
            <w:color w:val="0E101A"/>
          </w:rPr>
          <w:delText>d</w:delText>
        </w:r>
      </w:del>
      <w:r w:rsidR="006F69A4" w:rsidRPr="00BC399B">
        <w:rPr>
          <w:color w:val="0E101A"/>
        </w:rPr>
        <w:t xml:space="preserve">ata </w:t>
      </w:r>
      <w:r w:rsidR="008351EE">
        <w:rPr>
          <w:color w:val="0E101A"/>
        </w:rPr>
        <w:t>and identified</w:t>
      </w:r>
      <w:r w:rsidR="006F69A4" w:rsidRPr="00BC399B">
        <w:rPr>
          <w:color w:val="0E101A"/>
        </w:rPr>
        <w:t xml:space="preserve"> the first iteration of 30 </w:t>
      </w:r>
      <w:r w:rsidR="00616F8D" w:rsidRPr="00BC399B">
        <w:rPr>
          <w:color w:val="0E101A"/>
        </w:rPr>
        <w:t xml:space="preserve">single base substitution (SBS) </w:t>
      </w:r>
      <w:r w:rsidR="00616F8D">
        <w:rPr>
          <w:color w:val="0E101A"/>
        </w:rPr>
        <w:t xml:space="preserve">COSMIC </w:t>
      </w:r>
      <w:r w:rsidR="008F6DD5" w:rsidRPr="00BC399B">
        <w:rPr>
          <w:color w:val="0E101A"/>
        </w:rPr>
        <w:t xml:space="preserve">signatures </w:t>
      </w:r>
      <w:r w:rsidR="008F6DD5" w:rsidRPr="00D30079">
        <w:rPr>
          <w:strike/>
          <w:color w:val="0E101A"/>
        </w:rPr>
        <w:t xml:space="preserve">termed </w:t>
      </w:r>
      <w:r w:rsidR="00203311" w:rsidRPr="00D30079">
        <w:rPr>
          <w:strike/>
          <w:color w:val="0E101A"/>
        </w:rPr>
        <w:t xml:space="preserve">as </w:t>
      </w:r>
      <w:r w:rsidR="008F6DD5" w:rsidRPr="00D30079">
        <w:rPr>
          <w:strike/>
          <w:color w:val="0E101A"/>
        </w:rPr>
        <w:t>COSMIC</w:t>
      </w:r>
      <w:r w:rsidR="00C641DD" w:rsidRPr="00D30079">
        <w:rPr>
          <w:strike/>
          <w:color w:val="0E101A"/>
        </w:rPr>
        <w:t xml:space="preserve"> </w:t>
      </w:r>
      <w:commentRangeStart w:id="85"/>
      <w:r w:rsidR="00C641DD" w:rsidRPr="00D30079">
        <w:rPr>
          <w:strike/>
          <w:color w:val="0E101A"/>
        </w:rPr>
        <w:t>signatures</w:t>
      </w:r>
      <w:commentRangeEnd w:id="85"/>
      <w:r w:rsidR="00203311" w:rsidRPr="00D30079">
        <w:rPr>
          <w:rStyle w:val="CommentReference"/>
          <w:rFonts w:eastAsiaTheme="minorHAnsi"/>
          <w:strike/>
          <w:sz w:val="24"/>
          <w:szCs w:val="24"/>
        </w:rPr>
        <w:commentReference w:id="85"/>
      </w:r>
      <w:del w:id="86" w:author="Pandey,Palash" w:date="2021-02-25T09:27:00Z">
        <w:r w:rsidR="006B5F37" w:rsidRPr="00BC399B" w:rsidDel="007E6EB9">
          <w:rPr>
            <w:color w:val="0E101A"/>
          </w:rPr>
          <w:delText xml:space="preserve"> </w:delText>
        </w:r>
        <w:r w:rsidR="00C641DD" w:rsidRPr="00BC399B" w:rsidDel="007E6EB9">
          <w:rPr>
            <w:color w:val="0E101A"/>
          </w:rPr>
          <w:delText>[</w:delText>
        </w:r>
        <w:r w:rsidR="00BD4803" w:rsidRPr="00BC399B" w:rsidDel="007E6EB9">
          <w:rPr>
            <w:color w:val="0E101A"/>
          </w:rPr>
          <w:delText>5</w:delText>
        </w:r>
        <w:r w:rsidR="00C641DD" w:rsidRPr="00BC399B" w:rsidDel="007E6EB9">
          <w:rPr>
            <w:color w:val="0E101A"/>
          </w:rPr>
          <w:delText>]</w:delText>
        </w:r>
      </w:del>
      <w:r w:rsidR="00E20093" w:rsidRPr="00BC399B">
        <w:rPr>
          <w:color w:val="0E101A"/>
        </w:rPr>
        <w:t xml:space="preserve">, which </w:t>
      </w:r>
      <w:r w:rsidR="00E20093" w:rsidRPr="00BC399B">
        <w:rPr>
          <w:color w:val="0E101A"/>
        </w:rPr>
        <w:lastRenderedPageBreak/>
        <w:t xml:space="preserve">came </w:t>
      </w:r>
      <w:r w:rsidR="00E330FF">
        <w:rPr>
          <w:color w:val="0E101A"/>
        </w:rPr>
        <w:t xml:space="preserve">to </w:t>
      </w:r>
      <w:r w:rsidR="00E20093" w:rsidRPr="00BC399B">
        <w:rPr>
          <w:color w:val="0E101A"/>
        </w:rPr>
        <w:t>be used as the de facto reference</w:t>
      </w:r>
      <w:r w:rsidR="006B5F37" w:rsidRPr="00BC399B">
        <w:rPr>
          <w:color w:val="0E101A"/>
        </w:rPr>
        <w:t xml:space="preserve"> for signature refitting</w:t>
      </w:r>
      <w:ins w:id="87" w:author="Pandey,Palash" w:date="2021-02-25T09:27:00Z">
        <w:r w:rsidR="007E6EB9">
          <w:rPr>
            <w:color w:val="0E101A"/>
          </w:rPr>
          <w:t xml:space="preserve"> </w:t>
        </w:r>
        <w:r w:rsidR="007E6EB9" w:rsidRPr="00BC399B">
          <w:rPr>
            <w:color w:val="0E101A"/>
          </w:rPr>
          <w:t>[</w:t>
        </w:r>
        <w:r w:rsidR="007E6EB9">
          <w:rPr>
            <w:color w:val="0E101A"/>
          </w:rPr>
          <w:t>7,</w:t>
        </w:r>
        <w:r w:rsidR="007E6EB9" w:rsidRPr="00BC399B">
          <w:rPr>
            <w:color w:val="0E101A"/>
          </w:rPr>
          <w:t>5]</w:t>
        </w:r>
      </w:ins>
      <w:r w:rsidR="006B5F37" w:rsidRPr="00BC399B">
        <w:rPr>
          <w:color w:val="0E101A"/>
        </w:rPr>
        <w:t>. The</w:t>
      </w:r>
      <w:r w:rsidR="001E539E" w:rsidRPr="00BC399B">
        <w:rPr>
          <w:color w:val="0E101A"/>
        </w:rPr>
        <w:t xml:space="preserve"> initial study was </w:t>
      </w:r>
      <w:del w:id="88" w:author="Pandey,Palash" w:date="2021-02-25T09:27:00Z">
        <w:r w:rsidR="00E20093" w:rsidRPr="00BC399B" w:rsidDel="007E6EB9">
          <w:rPr>
            <w:color w:val="0E101A"/>
          </w:rPr>
          <w:delText xml:space="preserve"> </w:delText>
        </w:r>
      </w:del>
      <w:r w:rsidR="00E20093" w:rsidRPr="00BC399B">
        <w:rPr>
          <w:color w:val="0E101A"/>
        </w:rPr>
        <w:t xml:space="preserve">then expanded </w:t>
      </w:r>
      <w:r w:rsidR="008351EE">
        <w:rPr>
          <w:color w:val="0E101A"/>
        </w:rPr>
        <w:t xml:space="preserve">to the </w:t>
      </w:r>
      <w:r w:rsidR="006B5F37" w:rsidRPr="00BC399B">
        <w:rPr>
          <w:color w:val="0E101A"/>
        </w:rPr>
        <w:t xml:space="preserve">analysis </w:t>
      </w:r>
      <w:r w:rsidR="001E539E" w:rsidRPr="00BC399B">
        <w:rPr>
          <w:color w:val="0E101A"/>
        </w:rPr>
        <w:t xml:space="preserve">of </w:t>
      </w:r>
      <w:r w:rsidR="0013466F" w:rsidRPr="00BC399B">
        <w:rPr>
          <w:color w:val="0E101A"/>
        </w:rPr>
        <w:t xml:space="preserve">data from </w:t>
      </w:r>
      <w:r w:rsidR="008351EE">
        <w:rPr>
          <w:color w:val="0E101A"/>
        </w:rPr>
        <w:t xml:space="preserve">the </w:t>
      </w:r>
      <w:r w:rsidR="003702AC" w:rsidRPr="00BC399B">
        <w:rPr>
          <w:color w:val="0E101A"/>
        </w:rPr>
        <w:t>Pan-Cancer Analysis of Whole Genomes (</w:t>
      </w:r>
      <w:r w:rsidR="0013466F" w:rsidRPr="00BC399B">
        <w:rPr>
          <w:color w:val="0E101A"/>
        </w:rPr>
        <w:t>PCAWG</w:t>
      </w:r>
      <w:r w:rsidR="003702AC" w:rsidRPr="00BC399B">
        <w:rPr>
          <w:color w:val="0E101A"/>
        </w:rPr>
        <w:t>)</w:t>
      </w:r>
      <w:r w:rsidR="00EA2056" w:rsidRPr="00BC399B">
        <w:rPr>
          <w:color w:val="0E101A"/>
        </w:rPr>
        <w:t xml:space="preserve"> </w:t>
      </w:r>
      <w:r w:rsidR="009E6689">
        <w:rPr>
          <w:color w:val="0E101A"/>
        </w:rPr>
        <w:t xml:space="preserve">project </w:t>
      </w:r>
      <w:r w:rsidR="00EA2056" w:rsidRPr="00BC399B">
        <w:rPr>
          <w:color w:val="0E101A"/>
        </w:rPr>
        <w:t>[</w:t>
      </w:r>
      <w:r w:rsidR="00BD4803" w:rsidRPr="00BC399B">
        <w:rPr>
          <w:color w:val="0E101A"/>
        </w:rPr>
        <w:t>7</w:t>
      </w:r>
      <w:r w:rsidR="00EA2056" w:rsidRPr="00BC399B">
        <w:rPr>
          <w:color w:val="0E101A"/>
        </w:rPr>
        <w:t>]</w:t>
      </w:r>
      <w:r w:rsidR="008351EE">
        <w:rPr>
          <w:color w:val="0E101A"/>
        </w:rPr>
        <w:t>,</w:t>
      </w:r>
      <w:r w:rsidR="00EA2056" w:rsidRPr="00BC399B">
        <w:rPr>
          <w:color w:val="0E101A"/>
        </w:rPr>
        <w:t xml:space="preserve"> resulting in</w:t>
      </w:r>
      <w:r w:rsidR="00CB2454" w:rsidRPr="00BC399B">
        <w:rPr>
          <w:color w:val="0E101A"/>
        </w:rPr>
        <w:t xml:space="preserve"> </w:t>
      </w:r>
      <w:r w:rsidR="00616F8D">
        <w:rPr>
          <w:color w:val="0E101A"/>
        </w:rPr>
        <w:t>tw</w:t>
      </w:r>
      <w:r w:rsidR="00E330FF">
        <w:rPr>
          <w:color w:val="0E101A"/>
        </w:rPr>
        <w:t xml:space="preserve">o additional </w:t>
      </w:r>
      <w:r w:rsidR="003760CE" w:rsidRPr="00D30079">
        <w:rPr>
          <w:strike/>
          <w:color w:val="0E101A"/>
        </w:rPr>
        <w:t>s</w:t>
      </w:r>
      <w:r w:rsidR="00EA2056" w:rsidRPr="00D30079">
        <w:rPr>
          <w:strike/>
          <w:color w:val="0E101A"/>
        </w:rPr>
        <w:t>ignatures</w:t>
      </w:r>
      <w:r w:rsidR="002726D8" w:rsidRPr="00D30079">
        <w:rPr>
          <w:strike/>
          <w:color w:val="0E101A"/>
        </w:rPr>
        <w:t xml:space="preserve"> using </w:t>
      </w:r>
      <w:commentRangeStart w:id="89"/>
      <w:r w:rsidR="002726D8" w:rsidRPr="00D30079">
        <w:rPr>
          <w:strike/>
          <w:color w:val="0E101A"/>
        </w:rPr>
        <w:t>different contexts</w:t>
      </w:r>
      <w:commentRangeEnd w:id="89"/>
      <w:r w:rsidR="001E539E" w:rsidRPr="00D30079">
        <w:rPr>
          <w:rStyle w:val="CommentReference"/>
          <w:rFonts w:eastAsiaTheme="minorHAnsi"/>
          <w:strike/>
          <w:sz w:val="24"/>
          <w:szCs w:val="24"/>
        </w:rPr>
        <w:commentReference w:id="89"/>
      </w:r>
      <w:r w:rsidR="00616F8D">
        <w:rPr>
          <w:color w:val="0E101A"/>
        </w:rPr>
        <w:t xml:space="preserve"> </w:t>
      </w:r>
      <w:r w:rsidR="006F0B8A">
        <w:rPr>
          <w:color w:val="0E101A"/>
        </w:rPr>
        <w:t>signature classes</w:t>
      </w:r>
      <w:del w:id="90" w:author="Pandey,Palash" w:date="2021-02-25T09:29:00Z">
        <w:r w:rsidR="006F0B8A" w:rsidDel="007E6EB9">
          <w:rPr>
            <w:color w:val="0E101A"/>
          </w:rPr>
          <w:delText>/categorie</w:delText>
        </w:r>
      </w:del>
      <w:del w:id="91" w:author="Pandey,Palash" w:date="2021-02-25T09:28:00Z">
        <w:r w:rsidR="006F0B8A" w:rsidDel="007E6EB9">
          <w:rPr>
            <w:color w:val="0E101A"/>
          </w:rPr>
          <w:delText>s</w:delText>
        </w:r>
      </w:del>
      <w:r w:rsidR="006F0B8A">
        <w:rPr>
          <w:color w:val="0E101A"/>
        </w:rPr>
        <w:t xml:space="preserve"> with</w:t>
      </w:r>
      <w:r w:rsidR="00946077">
        <w:rPr>
          <w:color w:val="0E101A"/>
        </w:rPr>
        <w:t xml:space="preserve"> multiple</w:t>
      </w:r>
      <w:r w:rsidR="00616F8D">
        <w:rPr>
          <w:color w:val="0E101A"/>
        </w:rPr>
        <w:t xml:space="preserve"> signatures </w:t>
      </w:r>
      <w:r w:rsidR="006F0B8A">
        <w:rPr>
          <w:color w:val="0E101A"/>
        </w:rPr>
        <w:t>in</w:t>
      </w:r>
      <w:r w:rsidR="00616F8D">
        <w:rPr>
          <w:color w:val="0E101A"/>
        </w:rPr>
        <w:t xml:space="preserve"> each </w:t>
      </w:r>
      <w:r w:rsidR="006F0B8A">
        <w:rPr>
          <w:color w:val="0E101A"/>
        </w:rPr>
        <w:t>class</w:t>
      </w:r>
      <w:r w:rsidR="00616F8D">
        <w:rPr>
          <w:color w:val="0E101A"/>
        </w:rPr>
        <w:t xml:space="preserve">. These new </w:t>
      </w:r>
      <w:r w:rsidR="006F0B8A">
        <w:rPr>
          <w:color w:val="0E101A"/>
        </w:rPr>
        <w:t>classes</w:t>
      </w:r>
      <w:r w:rsidR="00616F8D">
        <w:rPr>
          <w:color w:val="0E101A"/>
        </w:rPr>
        <w:t xml:space="preserve"> are </w:t>
      </w:r>
      <w:r w:rsidR="006A0C52" w:rsidRPr="00BC399B">
        <w:rPr>
          <w:color w:val="0E101A"/>
        </w:rPr>
        <w:t>double base</w:t>
      </w:r>
      <w:r w:rsidR="00FB566B" w:rsidRPr="00BC399B">
        <w:rPr>
          <w:color w:val="0E101A"/>
        </w:rPr>
        <w:t xml:space="preserve"> substitutions</w:t>
      </w:r>
      <w:r w:rsidR="006A0C52" w:rsidRPr="00BC399B">
        <w:rPr>
          <w:color w:val="0E101A"/>
        </w:rPr>
        <w:t xml:space="preserve"> </w:t>
      </w:r>
      <w:r w:rsidR="00FB566B" w:rsidRPr="00BC399B">
        <w:rPr>
          <w:color w:val="0E101A"/>
        </w:rPr>
        <w:t xml:space="preserve">(DBS) </w:t>
      </w:r>
      <w:r w:rsidR="00616F8D">
        <w:rPr>
          <w:color w:val="0E101A"/>
        </w:rPr>
        <w:t xml:space="preserve">signatures </w:t>
      </w:r>
      <w:r w:rsidR="006A0C52" w:rsidRPr="00BC399B">
        <w:rPr>
          <w:color w:val="0E101A"/>
        </w:rPr>
        <w:t xml:space="preserve">and </w:t>
      </w:r>
      <w:r w:rsidR="00FB566B" w:rsidRPr="00BC399B">
        <w:rPr>
          <w:color w:val="0E101A"/>
        </w:rPr>
        <w:t>insertions/deletions (</w:t>
      </w:r>
      <w:r w:rsidR="006A0C52" w:rsidRPr="00BC399B">
        <w:rPr>
          <w:color w:val="0E101A"/>
        </w:rPr>
        <w:t>indels</w:t>
      </w:r>
      <w:r w:rsidR="00FB566B" w:rsidRPr="00BC399B">
        <w:rPr>
          <w:color w:val="0E101A"/>
        </w:rPr>
        <w:t>)</w:t>
      </w:r>
      <w:r w:rsidR="00616F8D">
        <w:rPr>
          <w:color w:val="0E101A"/>
        </w:rPr>
        <w:t xml:space="preserve"> signatures</w:t>
      </w:r>
      <w:r w:rsidR="00BA6D48" w:rsidRPr="00BC399B">
        <w:rPr>
          <w:color w:val="0E101A"/>
        </w:rPr>
        <w:t xml:space="preserve">, </w:t>
      </w:r>
      <w:r w:rsidR="00616F8D">
        <w:rPr>
          <w:color w:val="0E101A"/>
        </w:rPr>
        <w:t>which are</w:t>
      </w:r>
      <w:r w:rsidR="00FB566B" w:rsidRPr="00BC399B">
        <w:rPr>
          <w:color w:val="0E101A"/>
        </w:rPr>
        <w:t xml:space="preserve"> in addition to the </w:t>
      </w:r>
      <w:r w:rsidR="00BA6D48" w:rsidRPr="00BC399B">
        <w:rPr>
          <w:color w:val="0E101A"/>
        </w:rPr>
        <w:t xml:space="preserve">reference </w:t>
      </w:r>
      <w:r w:rsidR="00FB566B" w:rsidRPr="00BC399B">
        <w:rPr>
          <w:color w:val="0E101A"/>
        </w:rPr>
        <w:t xml:space="preserve">SBS </w:t>
      </w:r>
      <w:r w:rsidR="00BA6D48" w:rsidRPr="00BC399B">
        <w:rPr>
          <w:color w:val="0E101A"/>
        </w:rPr>
        <w:t xml:space="preserve">signatures </w:t>
      </w:r>
      <w:r w:rsidR="005A259D" w:rsidRPr="00BC399B">
        <w:rPr>
          <w:color w:val="0E101A"/>
        </w:rPr>
        <w:t>[</w:t>
      </w:r>
      <w:r w:rsidR="00BD4803" w:rsidRPr="00BC399B">
        <w:rPr>
          <w:color w:val="0E101A"/>
        </w:rPr>
        <w:t>8</w:t>
      </w:r>
      <w:r w:rsidR="005A259D" w:rsidRPr="00BC399B">
        <w:rPr>
          <w:color w:val="0E101A"/>
        </w:rPr>
        <w:t>].</w:t>
      </w:r>
    </w:p>
    <w:p w14:paraId="0596DB64" w14:textId="652E08B1"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mutational signature analysis workflow involves multiple steps that require different amounts of time and processing power. </w:t>
      </w:r>
      <w:r w:rsidR="00D41551" w:rsidRPr="00BC399B">
        <w:rPr>
          <w:color w:val="0E101A"/>
        </w:rPr>
        <w:t xml:space="preserve">Briefly, the workflow starts from </w:t>
      </w:r>
      <w:ins w:id="92" w:author="Pandey,Palash" w:date="2021-02-25T11:44:00Z">
        <w:r w:rsidR="00927795">
          <w:rPr>
            <w:color w:val="0E101A"/>
          </w:rPr>
          <w:t xml:space="preserve">binary alignment </w:t>
        </w:r>
        <w:r w:rsidR="00995E7F">
          <w:rPr>
            <w:color w:val="0E101A"/>
          </w:rPr>
          <w:t>map (</w:t>
        </w:r>
      </w:ins>
      <w:r w:rsidRPr="00BC399B">
        <w:rPr>
          <w:color w:val="0E101A"/>
        </w:rPr>
        <w:t>BAM</w:t>
      </w:r>
      <w:ins w:id="93" w:author="Pandey,Palash" w:date="2021-02-25T11:44:00Z">
        <w:r w:rsidR="00995E7F">
          <w:rPr>
            <w:color w:val="0E101A"/>
          </w:rPr>
          <w:t>)</w:t>
        </w:r>
      </w:ins>
      <w:r w:rsidRPr="00BC399B">
        <w:rPr>
          <w:color w:val="0E101A"/>
        </w:rPr>
        <w:t xml:space="preserve"> files that are aligned to </w:t>
      </w:r>
      <w:r w:rsidR="00D41551" w:rsidRPr="00BC399B">
        <w:rPr>
          <w:color w:val="0E101A"/>
        </w:rPr>
        <w:t xml:space="preserve">a </w:t>
      </w:r>
      <w:r w:rsidRPr="00BC399B">
        <w:rPr>
          <w:color w:val="0E101A"/>
        </w:rPr>
        <w:t xml:space="preserve">reference genome and then proceeds to the variant calling step which outputs </w:t>
      </w:r>
      <w:r w:rsidR="00D41551" w:rsidRPr="00BC399B">
        <w:rPr>
          <w:color w:val="0E101A"/>
        </w:rPr>
        <w:t xml:space="preserve">the </w:t>
      </w:r>
      <w:ins w:id="94" w:author="Pandey,Palash" w:date="2021-02-25T11:43:00Z">
        <w:r w:rsidR="00E119F0">
          <w:rPr>
            <w:color w:val="0E101A"/>
          </w:rPr>
          <w:t>variant calling format</w:t>
        </w:r>
      </w:ins>
      <w:ins w:id="95" w:author="Pandey,Palash" w:date="2021-02-25T11:45:00Z">
        <w:r w:rsidR="00995E7F">
          <w:rPr>
            <w:color w:val="0E101A"/>
          </w:rPr>
          <w:t xml:space="preserve"> (</w:t>
        </w:r>
      </w:ins>
      <w:r w:rsidRPr="00BC399B">
        <w:rPr>
          <w:color w:val="0E101A"/>
        </w:rPr>
        <w:t>VCF</w:t>
      </w:r>
      <w:ins w:id="96" w:author="Pandey,Palash" w:date="2021-02-25T11:45:00Z">
        <w:r w:rsidR="00995E7F">
          <w:rPr>
            <w:color w:val="0E101A"/>
          </w:rPr>
          <w:t>)</w:t>
        </w:r>
      </w:ins>
      <w:del w:id="97" w:author="Pandey,Palash" w:date="2021-02-25T11:43:00Z">
        <w:r w:rsidRPr="00BC399B" w:rsidDel="00E119F0">
          <w:rPr>
            <w:color w:val="0E101A"/>
          </w:rPr>
          <w:delText xml:space="preserve"> </w:delText>
        </w:r>
      </w:del>
      <w:r w:rsidRPr="00BC399B">
        <w:rPr>
          <w:color w:val="0E101A"/>
        </w:rPr>
        <w:t>files. These steps are usually very resource-intensive and thus do not allow for much experimentation</w:t>
      </w:r>
      <w:r w:rsidR="00FB566B" w:rsidRPr="00BC399B">
        <w:rPr>
          <w:color w:val="0E101A"/>
        </w:rPr>
        <w:t xml:space="preserve"> on personal computers</w:t>
      </w:r>
      <w:r w:rsidRPr="00BC399B">
        <w:rPr>
          <w:color w:val="0E101A"/>
        </w:rPr>
        <w:t xml:space="preserve"> </w:t>
      </w:r>
      <w:r w:rsidR="00FB566B" w:rsidRPr="00BC399B">
        <w:rPr>
          <w:color w:val="0E101A"/>
        </w:rPr>
        <w:t>(</w:t>
      </w:r>
      <w:r w:rsidRPr="00BC399B">
        <w:rPr>
          <w:color w:val="0E101A"/>
        </w:rPr>
        <w:t xml:space="preserve">the downstream steps of variant filtering and annotation are much </w:t>
      </w:r>
      <w:r w:rsidR="00CB2454" w:rsidRPr="00BC399B">
        <w:rPr>
          <w:color w:val="0E101A"/>
        </w:rPr>
        <w:t>faster</w:t>
      </w:r>
      <w:r w:rsidR="00FB566B" w:rsidRPr="00BC399B">
        <w:rPr>
          <w:color w:val="0E101A"/>
        </w:rPr>
        <w:t>).</w:t>
      </w:r>
      <w:r w:rsidRPr="00BC399B">
        <w:rPr>
          <w:color w:val="0E101A"/>
        </w:rPr>
        <w:t xml:space="preserve"> The final step</w:t>
      </w:r>
      <w:r w:rsidR="00FB566B" w:rsidRPr="00BC399B">
        <w:rPr>
          <w:color w:val="0E101A"/>
        </w:rPr>
        <w:t>,</w:t>
      </w:r>
      <w:r w:rsidRPr="00BC399B">
        <w:rPr>
          <w:color w:val="0E101A"/>
        </w:rPr>
        <w:t xml:space="preserve"> the</w:t>
      </w:r>
      <w:r w:rsidR="00CB2454" w:rsidRPr="00BC399B">
        <w:rPr>
          <w:color w:val="0E101A"/>
        </w:rPr>
        <w:t xml:space="preserve"> </w:t>
      </w:r>
      <w:r w:rsidRPr="00BC399B">
        <w:rPr>
          <w:color w:val="0E101A"/>
        </w:rPr>
        <w:t>mutational signature analysis, is the least resource-intensive and</w:t>
      </w:r>
      <w:r w:rsidR="00FB566B" w:rsidRPr="00BC399B">
        <w:rPr>
          <w:color w:val="0E101A"/>
        </w:rPr>
        <w:t>, therefore, is easier for users to compare</w:t>
      </w:r>
      <w:r w:rsidR="00CB2454" w:rsidRPr="00BC399B">
        <w:rPr>
          <w:color w:val="0E101A"/>
        </w:rPr>
        <w:t xml:space="preserve"> multiple methods</w:t>
      </w:r>
      <w:r w:rsidR="00FB566B" w:rsidRPr="00BC399B">
        <w:rPr>
          <w:color w:val="0E101A"/>
        </w:rPr>
        <w:t xml:space="preserve"> on their desktop</w:t>
      </w:r>
      <w:r w:rsidR="00CB2454" w:rsidRPr="00BC399B">
        <w:rPr>
          <w:color w:val="0E101A"/>
        </w:rPr>
        <w:t>.</w:t>
      </w:r>
      <w:r w:rsidRPr="00BC399B">
        <w:rPr>
          <w:color w:val="0E101A"/>
        </w:rPr>
        <w:t> </w:t>
      </w:r>
      <w:r w:rsidR="00FB566B" w:rsidRPr="00BC399B">
        <w:rPr>
          <w:color w:val="0E101A"/>
        </w:rPr>
        <w:t>Therefore</w:t>
      </w:r>
      <w:r w:rsidR="00D41551" w:rsidRPr="00BC399B">
        <w:rPr>
          <w:color w:val="0E101A"/>
        </w:rPr>
        <w:t>, to facilitate comprehensive mutational signature analysis</w:t>
      </w:r>
      <w:r w:rsidR="007D18C1" w:rsidRPr="00BC399B">
        <w:rPr>
          <w:color w:val="0E101A"/>
        </w:rPr>
        <w:t>,</w:t>
      </w:r>
      <w:r w:rsidR="00D41551" w:rsidRPr="00BC399B">
        <w:rPr>
          <w:color w:val="0E101A"/>
        </w:rPr>
        <w:t xml:space="preserve"> w</w:t>
      </w:r>
      <w:r w:rsidRPr="00BC399B">
        <w:rPr>
          <w:color w:val="0E101A"/>
        </w:rPr>
        <w:t xml:space="preserve">e </w:t>
      </w:r>
      <w:r w:rsidR="00CB2454" w:rsidRPr="00BC399B">
        <w:rPr>
          <w:color w:val="0E101A"/>
        </w:rPr>
        <w:t xml:space="preserve">developed </w:t>
      </w:r>
      <w:r w:rsidRPr="00BC399B">
        <w:rPr>
          <w:color w:val="0E101A"/>
        </w:rPr>
        <w:t>th</w:t>
      </w:r>
      <w:r w:rsidR="00D41551" w:rsidRPr="00BC399B">
        <w:rPr>
          <w:color w:val="0E101A"/>
        </w:rPr>
        <w:t>e</w:t>
      </w:r>
      <w:r w:rsidRPr="00BC399B">
        <w:rPr>
          <w:color w:val="0E101A"/>
        </w:rPr>
        <w:t xml:space="preserve"> package</w:t>
      </w:r>
      <w:r w:rsidR="00D41551" w:rsidRPr="00BC399B">
        <w:rPr>
          <w:color w:val="0E101A"/>
        </w:rPr>
        <w:t>,</w:t>
      </w:r>
      <w:r w:rsidRPr="00BC399B">
        <w:rPr>
          <w:color w:val="0E101A"/>
        </w:rPr>
        <w:t xml:space="preserve"> MetaMutationalSigs</w:t>
      </w:r>
      <w:r w:rsidR="00D41551" w:rsidRPr="00BC399B">
        <w:rPr>
          <w:color w:val="0E101A"/>
        </w:rPr>
        <w:t>. We</w:t>
      </w:r>
      <w:r w:rsidRPr="00BC399B">
        <w:rPr>
          <w:color w:val="0E101A"/>
        </w:rPr>
        <w:t xml:space="preserve"> </w:t>
      </w:r>
      <w:r w:rsidR="00581267" w:rsidRPr="00BC399B">
        <w:rPr>
          <w:color w:val="0E101A"/>
        </w:rPr>
        <w:t xml:space="preserve">developed </w:t>
      </w:r>
      <w:r w:rsidRPr="00BC399B">
        <w:rPr>
          <w:color w:val="0E101A"/>
        </w:rPr>
        <w:t xml:space="preserve">a wrapper for </w:t>
      </w:r>
      <w:r w:rsidR="00D41551" w:rsidRPr="00BC399B">
        <w:rPr>
          <w:color w:val="0E101A"/>
        </w:rPr>
        <w:t xml:space="preserve">multiple </w:t>
      </w:r>
      <w:r w:rsidR="008343DE" w:rsidRPr="00BC399B">
        <w:rPr>
          <w:color w:val="0E101A"/>
        </w:rPr>
        <w:t xml:space="preserve">mutational signature </w:t>
      </w:r>
      <w:r w:rsidRPr="00BC399B">
        <w:rPr>
          <w:color w:val="0E101A"/>
        </w:rPr>
        <w:t xml:space="preserve">packages </w:t>
      </w:r>
      <w:r w:rsidR="005D6574" w:rsidRPr="00BC399B">
        <w:rPr>
          <w:color w:val="0E101A"/>
        </w:rPr>
        <w:t>[10,11,12,13]</w:t>
      </w:r>
      <w:r w:rsidR="00796F75" w:rsidRPr="00BC399B">
        <w:rPr>
          <w:color w:val="0E101A"/>
        </w:rPr>
        <w:t xml:space="preserve"> </w:t>
      </w:r>
      <w:r w:rsidR="00581267" w:rsidRPr="00BC399B">
        <w:rPr>
          <w:color w:val="0E101A"/>
        </w:rPr>
        <w:t xml:space="preserve">that are </w:t>
      </w:r>
      <w:r w:rsidR="00D41551" w:rsidRPr="00BC399B">
        <w:rPr>
          <w:color w:val="0E101A"/>
        </w:rPr>
        <w:t xml:space="preserve">typically used for mutation signature </w:t>
      </w:r>
      <w:r w:rsidR="00581267" w:rsidRPr="00BC399B">
        <w:rPr>
          <w:color w:val="0E101A"/>
        </w:rPr>
        <w:t>analysis</w:t>
      </w:r>
      <w:r w:rsidR="006005C8" w:rsidRPr="00BC399B">
        <w:rPr>
          <w:color w:val="0E101A"/>
        </w:rPr>
        <w:t>. Here, we have developed a</w:t>
      </w:r>
      <w:r w:rsidR="00581267" w:rsidRPr="00BC399B">
        <w:rPr>
          <w:color w:val="0E101A"/>
        </w:rPr>
        <w:t xml:space="preserve"> </w:t>
      </w:r>
      <w:r w:rsidRPr="00BC399B">
        <w:rPr>
          <w:color w:val="0E101A"/>
        </w:rPr>
        <w:t xml:space="preserve">standard format for </w:t>
      </w:r>
      <w:r w:rsidR="006005C8" w:rsidRPr="00BC399B">
        <w:rPr>
          <w:color w:val="0E101A"/>
        </w:rPr>
        <w:t xml:space="preserve">inputs and </w:t>
      </w:r>
      <w:r w:rsidRPr="00BC399B">
        <w:rPr>
          <w:color w:val="0E101A"/>
        </w:rPr>
        <w:t xml:space="preserve">outputs </w:t>
      </w:r>
      <w:r w:rsidR="006005C8" w:rsidRPr="00BC399B">
        <w:rPr>
          <w:color w:val="0E101A"/>
        </w:rPr>
        <w:t>for</w:t>
      </w:r>
      <w:r w:rsidRPr="00BC399B">
        <w:rPr>
          <w:color w:val="0E101A"/>
        </w:rPr>
        <w:t xml:space="preserve"> </w:t>
      </w:r>
      <w:r w:rsidR="006005C8" w:rsidRPr="00BC399B">
        <w:rPr>
          <w:color w:val="0E101A"/>
        </w:rPr>
        <w:t xml:space="preserve">easy interoperability and </w:t>
      </w:r>
      <w:r w:rsidRPr="00BC399B">
        <w:rPr>
          <w:color w:val="0E101A"/>
        </w:rPr>
        <w:t xml:space="preserve">effective </w:t>
      </w:r>
      <w:r w:rsidR="006005C8" w:rsidRPr="00BC399B">
        <w:rPr>
          <w:color w:val="0E101A"/>
        </w:rPr>
        <w:t>comparison respectively</w:t>
      </w:r>
      <w:r w:rsidRPr="00BC399B">
        <w:rPr>
          <w:color w:val="0E101A"/>
        </w:rPr>
        <w:t xml:space="preserve">. </w:t>
      </w:r>
      <w:r w:rsidR="00744402" w:rsidRPr="00BC399B">
        <w:rPr>
          <w:color w:val="0E101A"/>
        </w:rPr>
        <w:t xml:space="preserve">With our previous experience </w:t>
      </w:r>
      <w:r w:rsidR="006005C8" w:rsidRPr="00BC399B">
        <w:rPr>
          <w:color w:val="0E101A"/>
        </w:rPr>
        <w:t>in</w:t>
      </w:r>
      <w:r w:rsidR="00744402" w:rsidRPr="00BC399B">
        <w:rPr>
          <w:color w:val="0E101A"/>
        </w:rPr>
        <w:t xml:space="preserve"> visualization</w:t>
      </w:r>
      <w:r w:rsidR="006005C8" w:rsidRPr="00BC399B">
        <w:rPr>
          <w:color w:val="0E101A"/>
        </w:rPr>
        <w:t xml:space="preserve"> of</w:t>
      </w:r>
      <w:r w:rsidR="00744402" w:rsidRPr="00BC399B">
        <w:rPr>
          <w:color w:val="0E101A"/>
        </w:rPr>
        <w:t xml:space="preserve"> genomic data </w:t>
      </w:r>
      <w:commentRangeStart w:id="98"/>
      <w:r w:rsidR="00744402" w:rsidRPr="00BC399B">
        <w:rPr>
          <w:color w:val="0E101A"/>
        </w:rPr>
        <w:t>[</w:t>
      </w:r>
      <w:ins w:id="99" w:author="Pandey,Palash" w:date="2021-02-25T08:58:00Z">
        <w:r w:rsidR="00D30079">
          <w:rPr>
            <w:color w:val="0E101A"/>
          </w:rPr>
          <w:t>18</w:t>
        </w:r>
      </w:ins>
      <w:del w:id="100" w:author="Pandey,Palash" w:date="2021-02-25T08:58:00Z">
        <w:r w:rsidR="00744402" w:rsidRPr="00BC399B" w:rsidDel="00D30079">
          <w:rPr>
            <w:color w:val="0E101A"/>
          </w:rPr>
          <w:delText>Lan et al.</w:delText>
        </w:r>
      </w:del>
      <w:r w:rsidR="00744402" w:rsidRPr="00BC399B">
        <w:rPr>
          <w:color w:val="0E101A"/>
        </w:rPr>
        <w:t>]</w:t>
      </w:r>
      <w:commentRangeEnd w:id="98"/>
      <w:r w:rsidR="00744402" w:rsidRPr="00D30079">
        <w:rPr>
          <w:rStyle w:val="CommentReference"/>
          <w:rFonts w:eastAsiaTheme="minorHAnsi"/>
          <w:sz w:val="24"/>
          <w:szCs w:val="24"/>
        </w:rPr>
        <w:commentReference w:id="98"/>
      </w:r>
      <w:r w:rsidR="00744402" w:rsidRPr="00BC399B">
        <w:rPr>
          <w:color w:val="0E101A"/>
        </w:rPr>
        <w:t>, w</w:t>
      </w:r>
      <w:r w:rsidRPr="00BC399B">
        <w:rPr>
          <w:color w:val="0E101A"/>
        </w:rPr>
        <w:t xml:space="preserve">e </w:t>
      </w:r>
      <w:r w:rsidR="006005C8" w:rsidRPr="00BC399B">
        <w:rPr>
          <w:color w:val="0E101A"/>
        </w:rPr>
        <w:t xml:space="preserve">have </w:t>
      </w:r>
      <w:r w:rsidRPr="00BC399B">
        <w:rPr>
          <w:color w:val="0E101A"/>
        </w:rPr>
        <w:t xml:space="preserve">also </w:t>
      </w:r>
      <w:r w:rsidR="00CB2454" w:rsidRPr="00BC399B">
        <w:rPr>
          <w:color w:val="0E101A"/>
        </w:rPr>
        <w:t>implement</w:t>
      </w:r>
      <w:r w:rsidR="006005C8" w:rsidRPr="00BC399B">
        <w:rPr>
          <w:color w:val="0E101A"/>
        </w:rPr>
        <w:t>ed</w:t>
      </w:r>
      <w:r w:rsidRPr="00BC399B">
        <w:rPr>
          <w:color w:val="0E101A"/>
        </w:rPr>
        <w:t xml:space="preserve"> standard visualizations for the results of all </w:t>
      </w:r>
      <w:r w:rsidR="00744402" w:rsidRPr="00BC399B">
        <w:rPr>
          <w:color w:val="0E101A"/>
        </w:rPr>
        <w:t xml:space="preserve">mutational signature </w:t>
      </w:r>
      <w:r w:rsidRPr="00BC399B">
        <w:rPr>
          <w:color w:val="0E101A"/>
        </w:rPr>
        <w:t xml:space="preserve">packages to ensure easy analysis.  </w:t>
      </w:r>
      <w:r w:rsidR="008E4623" w:rsidRPr="00BC399B">
        <w:rPr>
          <w:color w:val="0E101A"/>
        </w:rPr>
        <w:t xml:space="preserve">MetaMutationalSigs </w:t>
      </w:r>
      <w:r w:rsidRPr="00BC399B">
        <w:rPr>
          <w:color w:val="0E101A"/>
        </w:rPr>
        <w:t>software is easy to install and use through Docker. </w:t>
      </w:r>
    </w:p>
    <w:p w14:paraId="076B4C98" w14:textId="126BF2A2" w:rsidR="00F52644" w:rsidRDefault="00F52644" w:rsidP="00D30079">
      <w:pPr>
        <w:pStyle w:val="NormalWeb"/>
        <w:spacing w:before="0" w:beforeAutospacing="0" w:after="0" w:afterAutospacing="0" w:line="360" w:lineRule="auto"/>
        <w:jc w:val="both"/>
        <w:rPr>
          <w:ins w:id="101" w:author="Pandey,Palash" w:date="2021-02-25T11:38:00Z"/>
          <w:rStyle w:val="Strong"/>
          <w:color w:val="0E101A"/>
        </w:rPr>
      </w:pPr>
      <w:r w:rsidRPr="00BC399B">
        <w:rPr>
          <w:rStyle w:val="Strong"/>
          <w:color w:val="0E101A"/>
        </w:rPr>
        <w:t>Approach: </w:t>
      </w:r>
    </w:p>
    <w:p w14:paraId="5247EFA4" w14:textId="20007E68" w:rsidR="00EB48BD" w:rsidRPr="00BC399B" w:rsidRDefault="00EB48BD" w:rsidP="00D30079">
      <w:pPr>
        <w:pStyle w:val="NormalWeb"/>
        <w:spacing w:before="0" w:beforeAutospacing="0" w:after="0" w:afterAutospacing="0" w:line="360" w:lineRule="auto"/>
        <w:jc w:val="both"/>
        <w:rPr>
          <w:color w:val="0E101A"/>
        </w:rPr>
      </w:pPr>
      <w:ins w:id="102" w:author="Pandey,Palash" w:date="2021-02-25T11:38:00Z">
        <w:r>
          <w:rPr>
            <w:rStyle w:val="Strong"/>
            <w:color w:val="0E101A"/>
          </w:rPr>
          <w:t xml:space="preserve">When we refer to </w:t>
        </w:r>
      </w:ins>
      <w:ins w:id="103" w:author="Pandey,Palash" w:date="2021-02-25T11:40:00Z">
        <w:r w:rsidR="00314E5E">
          <w:rPr>
            <w:rStyle w:val="Strong"/>
            <w:color w:val="0E101A"/>
          </w:rPr>
          <w:t xml:space="preserve">COSMIC signatures version 2 as </w:t>
        </w:r>
      </w:ins>
      <w:ins w:id="104" w:author="Pandey,Palash" w:date="2021-02-25T11:56:00Z">
        <w:r w:rsidR="00E63082">
          <w:rPr>
            <w:rStyle w:val="Strong"/>
            <w:color w:val="0E101A"/>
          </w:rPr>
          <w:t xml:space="preserve">COMCIC </w:t>
        </w:r>
      </w:ins>
      <w:ins w:id="105" w:author="Pandey,Palash" w:date="2021-02-25T11:40:00Z">
        <w:r w:rsidR="00314E5E">
          <w:rPr>
            <w:rStyle w:val="Strong"/>
            <w:color w:val="0E101A"/>
          </w:rPr>
          <w:t xml:space="preserve">legacy </w:t>
        </w:r>
      </w:ins>
      <w:ins w:id="106" w:author="Pandey,Palash" w:date="2021-02-25T11:55:00Z">
        <w:r w:rsidR="00E63082">
          <w:rPr>
            <w:rStyle w:val="Strong"/>
            <w:color w:val="0E101A"/>
          </w:rPr>
          <w:t xml:space="preserve">SBS </w:t>
        </w:r>
      </w:ins>
      <w:ins w:id="107" w:author="Pandey,Palash" w:date="2021-02-25T11:40:00Z">
        <w:r w:rsidR="00314E5E">
          <w:rPr>
            <w:rStyle w:val="Strong"/>
            <w:color w:val="0E101A"/>
          </w:rPr>
          <w:t xml:space="preserve">and </w:t>
        </w:r>
      </w:ins>
      <w:ins w:id="108" w:author="Pandey,Palash" w:date="2021-02-25T11:55:00Z">
        <w:r w:rsidR="00E63082">
          <w:rPr>
            <w:rStyle w:val="Strong"/>
            <w:color w:val="0E101A"/>
          </w:rPr>
          <w:t xml:space="preserve">cosmic </w:t>
        </w:r>
      </w:ins>
      <w:ins w:id="109" w:author="Pandey,Palash" w:date="2021-02-25T11:56:00Z">
        <w:r w:rsidR="00E63082">
          <w:rPr>
            <w:rStyle w:val="Strong"/>
            <w:color w:val="0E101A"/>
          </w:rPr>
          <w:t>v</w:t>
        </w:r>
      </w:ins>
      <w:ins w:id="110" w:author="Pandey,Palash" w:date="2021-02-25T11:55:00Z">
        <w:r w:rsidR="00BE60AD">
          <w:rPr>
            <w:rStyle w:val="Strong"/>
            <w:color w:val="0E101A"/>
          </w:rPr>
          <w:t>3</w:t>
        </w:r>
      </w:ins>
      <w:ins w:id="111" w:author="Pandey,Palash" w:date="2021-02-25T11:56:00Z">
        <w:r w:rsidR="00E63082">
          <w:rPr>
            <w:rStyle w:val="Strong"/>
            <w:color w:val="0E101A"/>
          </w:rPr>
          <w:t xml:space="preserve"> SBS</w:t>
        </w:r>
      </w:ins>
    </w:p>
    <w:p w14:paraId="3A661EB6" w14:textId="6466F0DE"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two </w:t>
      </w:r>
      <w:r w:rsidR="00227B41" w:rsidRPr="00BC399B">
        <w:rPr>
          <w:color w:val="0E101A"/>
        </w:rPr>
        <w:t xml:space="preserve">major </w:t>
      </w:r>
      <w:r w:rsidRPr="00BC399B">
        <w:rPr>
          <w:color w:val="0E101A"/>
        </w:rPr>
        <w:t xml:space="preserve">methods </w:t>
      </w:r>
      <w:r w:rsidR="00227B41" w:rsidRPr="00BC399B">
        <w:rPr>
          <w:color w:val="0E101A"/>
        </w:rPr>
        <w:t xml:space="preserve">typically </w:t>
      </w:r>
      <w:r w:rsidRPr="00BC399B">
        <w:rPr>
          <w:color w:val="0E101A"/>
        </w:rPr>
        <w:t>used for mutational signature analysis</w:t>
      </w:r>
      <w:r w:rsidR="00227B41" w:rsidRPr="00BC399B">
        <w:rPr>
          <w:color w:val="0E101A"/>
        </w:rPr>
        <w:t xml:space="preserve"> are </w:t>
      </w:r>
      <w:r w:rsidRPr="00BC399B">
        <w:rPr>
          <w:color w:val="0E101A"/>
        </w:rPr>
        <w:t xml:space="preserve">signature refitting and de-novo signature extraction. Signature refitting methods try to </w:t>
      </w:r>
      <w:r w:rsidR="007D32C1" w:rsidRPr="00BC399B">
        <w:rPr>
          <w:color w:val="0E101A"/>
        </w:rPr>
        <w:t xml:space="preserve">reconstruct </w:t>
      </w:r>
      <w:r w:rsidRPr="00BC399B">
        <w:rPr>
          <w:color w:val="0E101A"/>
        </w:rPr>
        <w:t>the observed mutational pattern in the sample (the frequencies of 96 types of mutations) using</w:t>
      </w:r>
      <w:r w:rsidR="007D32C1" w:rsidRPr="00BC399B">
        <w:rPr>
          <w:color w:val="0E101A"/>
        </w:rPr>
        <w:t xml:space="preserve"> </w:t>
      </w:r>
      <w:r w:rsidRPr="00BC399B">
        <w:rPr>
          <w:color w:val="0E101A"/>
        </w:rPr>
        <w:t>linear combinations of known signatures (</w:t>
      </w:r>
      <w:commentRangeStart w:id="112"/>
      <w:r w:rsidRPr="00BC399B">
        <w:rPr>
          <w:color w:val="0E101A"/>
        </w:rPr>
        <w:t>COSMIC 30, SBS, I</w:t>
      </w:r>
      <w:ins w:id="113" w:author="Pandey,Palash" w:date="2021-02-25T11:47:00Z">
        <w:r w:rsidR="00E516E1">
          <w:rPr>
            <w:color w:val="0E101A"/>
          </w:rPr>
          <w:t>n</w:t>
        </w:r>
      </w:ins>
      <w:r w:rsidRPr="00BC399B">
        <w:rPr>
          <w:color w:val="0E101A"/>
        </w:rPr>
        <w:t>D</w:t>
      </w:r>
      <w:ins w:id="114" w:author="Pandey,Palash" w:date="2021-02-25T11:47:00Z">
        <w:r w:rsidR="00E516E1">
          <w:rPr>
            <w:color w:val="0E101A"/>
          </w:rPr>
          <w:t>el</w:t>
        </w:r>
      </w:ins>
      <w:r w:rsidRPr="00BC399B">
        <w:rPr>
          <w:color w:val="0E101A"/>
        </w:rPr>
        <w:t>, etc.</w:t>
      </w:r>
      <w:commentRangeEnd w:id="112"/>
      <w:r w:rsidR="007D18C1" w:rsidRPr="00D30079">
        <w:rPr>
          <w:rStyle w:val="CommentReference"/>
          <w:rFonts w:eastAsiaTheme="minorHAnsi"/>
          <w:sz w:val="24"/>
          <w:szCs w:val="24"/>
        </w:rPr>
        <w:commentReference w:id="112"/>
      </w:r>
      <w:r w:rsidRPr="00BC399B">
        <w:rPr>
          <w:color w:val="0E101A"/>
        </w:rPr>
        <w:t xml:space="preserve">), these methods work quite well on small sample sizes </w:t>
      </w:r>
      <w:r w:rsidR="002E799F" w:rsidRPr="00BC399B">
        <w:rPr>
          <w:color w:val="0E101A"/>
        </w:rPr>
        <w:t>(such as</w:t>
      </w:r>
      <w:r w:rsidRPr="00BC399B">
        <w:rPr>
          <w:color w:val="0E101A"/>
        </w:rPr>
        <w:t xml:space="preserve"> single samples</w:t>
      </w:r>
      <w:r w:rsidR="002E799F" w:rsidRPr="00BC399B">
        <w:rPr>
          <w:color w:val="0E101A"/>
        </w:rPr>
        <w:t>)</w:t>
      </w:r>
      <w:r w:rsidRPr="00BC399B">
        <w:rPr>
          <w:color w:val="0E101A"/>
        </w:rPr>
        <w:t xml:space="preserve"> and are widely used </w:t>
      </w:r>
      <w:r w:rsidR="007D32C1" w:rsidRPr="00BC399B">
        <w:rPr>
          <w:color w:val="0E101A"/>
        </w:rPr>
        <w:t xml:space="preserve">with </w:t>
      </w:r>
      <w:ins w:id="115" w:author="Pandey,Palash" w:date="2021-02-25T09:51:00Z">
        <w:r w:rsidR="00E66586">
          <w:rPr>
            <w:color w:val="0E101A"/>
          </w:rPr>
          <w:t>small datasets</w:t>
        </w:r>
      </w:ins>
      <w:del w:id="116" w:author="Pandey,Palash" w:date="2021-02-25T09:51:00Z">
        <w:r w:rsidR="007D32C1" w:rsidRPr="00BC399B" w:rsidDel="00E66586">
          <w:rPr>
            <w:color w:val="0E101A"/>
          </w:rPr>
          <w:delText xml:space="preserve">such </w:delText>
        </w:r>
        <w:commentRangeStart w:id="117"/>
        <w:r w:rsidR="007D32C1" w:rsidRPr="00BC399B" w:rsidDel="00E66586">
          <w:rPr>
            <w:color w:val="0E101A"/>
          </w:rPr>
          <w:delText>data</w:delText>
        </w:r>
        <w:commentRangeEnd w:id="117"/>
        <w:r w:rsidR="002E799F" w:rsidRPr="00D30079" w:rsidDel="00E66586">
          <w:rPr>
            <w:rStyle w:val="CommentReference"/>
            <w:rFonts w:eastAsiaTheme="minorHAnsi"/>
            <w:sz w:val="24"/>
            <w:szCs w:val="24"/>
          </w:rPr>
          <w:commentReference w:id="117"/>
        </w:r>
      </w:del>
      <w:r w:rsidR="001C5E3C" w:rsidRPr="00BC399B">
        <w:rPr>
          <w:color w:val="0E101A"/>
        </w:rPr>
        <w:t xml:space="preserve"> [6]</w:t>
      </w:r>
      <w:r w:rsidRPr="00BC399B">
        <w:rPr>
          <w:color w:val="0E101A"/>
        </w:rPr>
        <w:t xml:space="preserve">. Signature extraction methods </w:t>
      </w:r>
      <w:commentRangeStart w:id="118"/>
      <w:del w:id="119" w:author="Pandey,Palash" w:date="2021-02-25T08:59:00Z">
        <w:r w:rsidRPr="00BC399B" w:rsidDel="0017542E">
          <w:rPr>
            <w:color w:val="0E101A"/>
          </w:rPr>
          <w:delText xml:space="preserve">try </w:delText>
        </w:r>
      </w:del>
      <w:commentRangeEnd w:id="118"/>
      <w:r w:rsidR="002E799F" w:rsidRPr="00D30079">
        <w:rPr>
          <w:rStyle w:val="CommentReference"/>
          <w:rFonts w:eastAsiaTheme="minorHAnsi"/>
          <w:sz w:val="24"/>
          <w:szCs w:val="24"/>
        </w:rPr>
        <w:commentReference w:id="118"/>
      </w:r>
      <w:del w:id="120" w:author="Pandey,Palash" w:date="2021-02-25T08:59:00Z">
        <w:r w:rsidRPr="00BC399B" w:rsidDel="0017542E">
          <w:rPr>
            <w:color w:val="0E101A"/>
          </w:rPr>
          <w:delText xml:space="preserve">to </w:delText>
        </w:r>
      </w:del>
      <w:r w:rsidR="007D32C1" w:rsidRPr="00BC399B">
        <w:rPr>
          <w:color w:val="0E101A"/>
        </w:rPr>
        <w:t>infer</w:t>
      </w:r>
      <w:r w:rsidRPr="00BC399B">
        <w:rPr>
          <w:color w:val="0E101A"/>
        </w:rPr>
        <w:t xml:space="preserve"> signatures from a given dataset </w:t>
      </w:r>
      <w:r w:rsidRPr="00D30079">
        <w:rPr>
          <w:strike/>
          <w:color w:val="0E101A"/>
        </w:rPr>
        <w:t>of samples</w:t>
      </w:r>
      <w:r w:rsidRPr="00BC399B">
        <w:rPr>
          <w:color w:val="0E101A"/>
        </w:rPr>
        <w:t xml:space="preserve">, </w:t>
      </w:r>
      <w:ins w:id="121" w:author="Pandey,Palash" w:date="2021-02-25T09:00:00Z">
        <w:r w:rsidR="0017542E">
          <w:rPr>
            <w:color w:val="0E101A"/>
          </w:rPr>
          <w:t xml:space="preserve">and </w:t>
        </w:r>
      </w:ins>
      <w:del w:id="122" w:author="Pandey,Palash" w:date="2021-02-25T09:00:00Z">
        <w:r w:rsidR="007D32C1" w:rsidRPr="00BC399B" w:rsidDel="0017542E">
          <w:rPr>
            <w:color w:val="0E101A"/>
          </w:rPr>
          <w:delText>then</w:delText>
        </w:r>
      </w:del>
      <w:r w:rsidR="007D32C1" w:rsidRPr="00BC399B">
        <w:rPr>
          <w:color w:val="0E101A"/>
        </w:rPr>
        <w:t xml:space="preserve"> </w:t>
      </w:r>
      <w:r w:rsidRPr="00BC399B">
        <w:rPr>
          <w:color w:val="0E101A"/>
        </w:rPr>
        <w:t>the</w:t>
      </w:r>
      <w:ins w:id="123" w:author="Pandey,Palash" w:date="2021-02-25T09:00:00Z">
        <w:r w:rsidR="0017542E">
          <w:rPr>
            <w:color w:val="0E101A"/>
          </w:rPr>
          <w:t>n</w:t>
        </w:r>
      </w:ins>
      <w:r w:rsidRPr="00BC399B">
        <w:rPr>
          <w:color w:val="0E101A"/>
        </w:rPr>
        <w:t xml:space="preserve"> </w:t>
      </w:r>
      <w:ins w:id="124" w:author="Pandey,Palash" w:date="2021-02-25T09:00:00Z">
        <w:r w:rsidR="0017542E">
          <w:rPr>
            <w:color w:val="0E101A"/>
          </w:rPr>
          <w:t>compare the extracted signatu</w:t>
        </w:r>
      </w:ins>
      <w:ins w:id="125" w:author="Pandey,Palash" w:date="2021-02-25T09:01:00Z">
        <w:r w:rsidR="0017542E">
          <w:rPr>
            <w:color w:val="0E101A"/>
          </w:rPr>
          <w:t xml:space="preserve">res with known reference signatures. </w:t>
        </w:r>
      </w:ins>
      <w:del w:id="126" w:author="Pandey,Palash" w:date="2021-02-25T09:00:00Z">
        <w:r w:rsidRPr="00BC399B" w:rsidDel="0017542E">
          <w:rPr>
            <w:color w:val="0E101A"/>
          </w:rPr>
          <w:delText xml:space="preserve">extracted </w:delText>
        </w:r>
      </w:del>
      <w:del w:id="127" w:author="Pandey,Palash" w:date="2021-02-25T09:01:00Z">
        <w:r w:rsidRPr="00BC399B" w:rsidDel="0017542E">
          <w:rPr>
            <w:color w:val="0E101A"/>
          </w:rPr>
          <w:delText xml:space="preserve">signatures are compared with known reference </w:delText>
        </w:r>
        <w:commentRangeStart w:id="128"/>
        <w:r w:rsidRPr="00BC399B" w:rsidDel="0017542E">
          <w:rPr>
            <w:color w:val="0E101A"/>
          </w:rPr>
          <w:delText>signatures</w:delText>
        </w:r>
        <w:commentRangeEnd w:id="128"/>
        <w:r w:rsidR="002E799F" w:rsidRPr="00D30079" w:rsidDel="0017542E">
          <w:rPr>
            <w:rStyle w:val="CommentReference"/>
            <w:rFonts w:eastAsiaTheme="minorHAnsi"/>
            <w:sz w:val="24"/>
            <w:szCs w:val="24"/>
          </w:rPr>
          <w:commentReference w:id="128"/>
        </w:r>
        <w:r w:rsidR="007D32C1" w:rsidRPr="00BC399B" w:rsidDel="0017542E">
          <w:rPr>
            <w:color w:val="0E101A"/>
          </w:rPr>
          <w:delText>.</w:delText>
        </w:r>
      </w:del>
      <w:r w:rsidRPr="00BC399B">
        <w:rPr>
          <w:color w:val="0E101A"/>
        </w:rPr>
        <w:t xml:space="preserve"> </w:t>
      </w:r>
      <w:commentRangeStart w:id="129"/>
      <w:r w:rsidR="007D32C1" w:rsidRPr="00BC399B">
        <w:rPr>
          <w:color w:val="0E101A"/>
        </w:rPr>
        <w:t>Each extracted</w:t>
      </w:r>
      <w:r w:rsidRPr="00BC399B">
        <w:rPr>
          <w:color w:val="0E101A"/>
        </w:rPr>
        <w:t xml:space="preserve"> signature is assigned to a known </w:t>
      </w:r>
      <w:r w:rsidRPr="00BC399B">
        <w:rPr>
          <w:color w:val="0E101A"/>
        </w:rPr>
        <w:lastRenderedPageBreak/>
        <w:t>signature if their cosine similarity exceeds a set threshold</w:t>
      </w:r>
      <w:ins w:id="130" w:author="Pandey,Palash" w:date="2021-02-25T09:02:00Z">
        <w:r w:rsidR="0017542E">
          <w:rPr>
            <w:color w:val="0E101A"/>
          </w:rPr>
          <w:t>, if the</w:t>
        </w:r>
      </w:ins>
      <w:ins w:id="131" w:author="Pandey,Palash" w:date="2021-02-25T09:03:00Z">
        <w:r w:rsidR="0017542E">
          <w:rPr>
            <w:color w:val="0E101A"/>
          </w:rPr>
          <w:t xml:space="preserve"> similarity is less than the threshold then </w:t>
        </w:r>
      </w:ins>
      <w:r w:rsidR="001C5E3C" w:rsidRPr="00BC399B">
        <w:rPr>
          <w:color w:val="0E101A"/>
        </w:rPr>
        <w:t xml:space="preserve"> [</w:t>
      </w:r>
      <w:r w:rsidR="00BD4803" w:rsidRPr="00BC399B">
        <w:rPr>
          <w:color w:val="0E101A"/>
        </w:rPr>
        <w:t>4</w:t>
      </w:r>
      <w:r w:rsidR="001C5E3C" w:rsidRPr="00BC399B">
        <w:rPr>
          <w:color w:val="0E101A"/>
        </w:rPr>
        <w:t>]</w:t>
      </w:r>
      <w:r w:rsidRPr="00BC399B">
        <w:rPr>
          <w:color w:val="0E101A"/>
        </w:rPr>
        <w:t xml:space="preserve">. </w:t>
      </w:r>
      <w:commentRangeEnd w:id="129"/>
      <w:r w:rsidR="007D32C1" w:rsidRPr="00D30079">
        <w:rPr>
          <w:rStyle w:val="CommentReference"/>
          <w:rFonts w:eastAsiaTheme="minorHAnsi"/>
          <w:sz w:val="24"/>
          <w:szCs w:val="24"/>
        </w:rPr>
        <w:commentReference w:id="129"/>
      </w:r>
      <w:r w:rsidRPr="00BC399B">
        <w:rPr>
          <w:color w:val="0E101A"/>
        </w:rPr>
        <w:t>There are a few important caveats to signature extraction</w:t>
      </w:r>
      <w:r w:rsidR="00227B41" w:rsidRPr="00BC399B">
        <w:rPr>
          <w:color w:val="0E101A"/>
        </w:rPr>
        <w:t xml:space="preserve"> as recently discu</w:t>
      </w:r>
      <w:r w:rsidR="00D72B63" w:rsidRPr="00BC399B">
        <w:rPr>
          <w:color w:val="0E101A"/>
        </w:rPr>
        <w:t>ss</w:t>
      </w:r>
      <w:r w:rsidR="00227B41" w:rsidRPr="00BC399B">
        <w:rPr>
          <w:color w:val="0E101A"/>
        </w:rPr>
        <w:t>ed in</w:t>
      </w:r>
      <w:r w:rsidR="001C5E3C" w:rsidRPr="00BC399B">
        <w:rPr>
          <w:color w:val="0E101A"/>
        </w:rPr>
        <w:t xml:space="preserve"> [</w:t>
      </w:r>
      <w:r w:rsidR="00BD4803" w:rsidRPr="00BC399B">
        <w:rPr>
          <w:color w:val="0E101A"/>
        </w:rPr>
        <w:t>9</w:t>
      </w:r>
      <w:r w:rsidR="001C5E3C" w:rsidRPr="00BC399B">
        <w:rPr>
          <w:color w:val="0E101A"/>
        </w:rPr>
        <w:t>]</w:t>
      </w:r>
      <w:r w:rsidRPr="00BC399B">
        <w:rPr>
          <w:color w:val="0E101A"/>
        </w:rPr>
        <w:t xml:space="preserve">: 1) a novel signature can be very similar to several reference signatures and the assignment is not always perfect </w:t>
      </w:r>
      <w:r w:rsidR="002B0E34" w:rsidRPr="00BC399B">
        <w:rPr>
          <w:color w:val="0E101A"/>
        </w:rPr>
        <w:t xml:space="preserve">and </w:t>
      </w:r>
      <w:r w:rsidRPr="00BC399B">
        <w:rPr>
          <w:color w:val="0E101A"/>
        </w:rPr>
        <w:t>2) the threshold for assignment plays a crucial role but is not widely agreed upon, using a different threshold can change the assignment. </w:t>
      </w:r>
      <w:r w:rsidR="00601D64" w:rsidRPr="00BC399B">
        <w:rPr>
          <w:color w:val="0E101A"/>
        </w:rPr>
        <w:t>[</w:t>
      </w:r>
      <w:r w:rsidR="00BD4803" w:rsidRPr="00BC399B">
        <w:rPr>
          <w:color w:val="0E101A"/>
        </w:rPr>
        <w:t>9</w:t>
      </w:r>
      <w:r w:rsidR="00601D64" w:rsidRPr="00BC399B">
        <w:rPr>
          <w:color w:val="0E101A"/>
        </w:rPr>
        <w:t>]</w:t>
      </w:r>
    </w:p>
    <w:p w14:paraId="7AB50E7F" w14:textId="67102578"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We chose signature refitting as our primary task and implemented high performing packages as identified in </w:t>
      </w:r>
      <w:r w:rsidR="00D1101C" w:rsidRPr="00BC399B">
        <w:rPr>
          <w:color w:val="0E101A"/>
        </w:rPr>
        <w:t>[</w:t>
      </w:r>
      <w:r w:rsidR="00BD4803" w:rsidRPr="00BC399B">
        <w:rPr>
          <w:color w:val="0E101A"/>
        </w:rPr>
        <w:t>9</w:t>
      </w:r>
      <w:r w:rsidR="00D1101C" w:rsidRPr="00BC399B">
        <w:rPr>
          <w:color w:val="0E101A"/>
        </w:rPr>
        <w:t>]</w:t>
      </w:r>
      <w:r w:rsidRPr="00BC399B">
        <w:rPr>
          <w:color w:val="0E101A"/>
        </w:rPr>
        <w:t xml:space="preserve"> that were implemented in R. </w:t>
      </w:r>
      <w:r w:rsidR="000F4937" w:rsidRPr="00BC399B">
        <w:rPr>
          <w:color w:val="0E101A"/>
        </w:rPr>
        <w:t xml:space="preserve">We </w:t>
      </w:r>
      <w:r w:rsidR="0098129C" w:rsidRPr="00BC399B">
        <w:rPr>
          <w:color w:val="0E101A"/>
        </w:rPr>
        <w:t xml:space="preserve">implement </w:t>
      </w:r>
      <w:r w:rsidR="000F4937" w:rsidRPr="00BC399B">
        <w:rPr>
          <w:color w:val="0E101A"/>
        </w:rPr>
        <w:t>DeconstructSigs [</w:t>
      </w:r>
      <w:r w:rsidR="00BD4803" w:rsidRPr="00BC399B">
        <w:rPr>
          <w:color w:val="0E101A"/>
        </w:rPr>
        <w:t>10</w:t>
      </w:r>
      <w:r w:rsidR="0049749B" w:rsidRPr="00BC399B">
        <w:rPr>
          <w:color w:val="0E101A"/>
        </w:rPr>
        <w:t xml:space="preserve">], </w:t>
      </w:r>
      <w:r w:rsidR="00CB2454" w:rsidRPr="00BC399B">
        <w:rPr>
          <w:color w:val="0E101A"/>
        </w:rPr>
        <w:t>M</w:t>
      </w:r>
      <w:r w:rsidR="0022515E" w:rsidRPr="00BC399B">
        <w:rPr>
          <w:color w:val="0E101A"/>
        </w:rPr>
        <w:t>utational</w:t>
      </w:r>
      <w:r w:rsidR="00C861F0" w:rsidRPr="00BC399B">
        <w:rPr>
          <w:color w:val="0E101A"/>
        </w:rPr>
        <w:t>Patterns [</w:t>
      </w:r>
      <w:r w:rsidR="00BD4803" w:rsidRPr="00BC399B">
        <w:rPr>
          <w:color w:val="0E101A"/>
        </w:rPr>
        <w:t>11</w:t>
      </w:r>
      <w:r w:rsidR="00C861F0" w:rsidRPr="00BC399B">
        <w:rPr>
          <w:color w:val="0E101A"/>
        </w:rPr>
        <w:t>], Sigfit [</w:t>
      </w:r>
      <w:r w:rsidR="00BD4803" w:rsidRPr="00BC399B">
        <w:rPr>
          <w:color w:val="0E101A"/>
        </w:rPr>
        <w:t>12</w:t>
      </w:r>
      <w:r w:rsidR="00C861F0" w:rsidRPr="00BC399B">
        <w:rPr>
          <w:color w:val="0E101A"/>
        </w:rPr>
        <w:t>], S</w:t>
      </w:r>
      <w:r w:rsidR="002D386A" w:rsidRPr="00BC399B">
        <w:t>igminer [1</w:t>
      </w:r>
      <w:r w:rsidR="00BD4803" w:rsidRPr="00BC399B">
        <w:t>3</w:t>
      </w:r>
      <w:r w:rsidR="002D386A" w:rsidRPr="00BC399B">
        <w:t>]</w:t>
      </w:r>
      <w:r w:rsidR="005244E8" w:rsidRPr="00BC399B">
        <w:t>, these tools</w:t>
      </w:r>
      <w:r w:rsidR="00A975D7" w:rsidRPr="00BC399B">
        <w:t xml:space="preserve"> build up on other tools </w:t>
      </w:r>
      <w:r w:rsidR="00235E0F" w:rsidRPr="00BC399B">
        <w:t>such as [1</w:t>
      </w:r>
      <w:r w:rsidR="00BD4803" w:rsidRPr="00BC399B">
        <w:t>4</w:t>
      </w:r>
      <w:r w:rsidR="00235E0F" w:rsidRPr="00BC399B">
        <w:t>, 1</w:t>
      </w:r>
      <w:r w:rsidR="00BD4803" w:rsidRPr="00BC399B">
        <w:t>5</w:t>
      </w:r>
      <w:r w:rsidR="00472AF6" w:rsidRPr="00BC399B">
        <w:t>]</w:t>
      </w:r>
      <w:r w:rsidR="00BC3C93" w:rsidRPr="00BC399B">
        <w:t>.</w:t>
      </w:r>
      <w:r w:rsidR="0098129C" w:rsidRPr="00BC399B">
        <w:t xml:space="preserve"> </w:t>
      </w:r>
      <w:r w:rsidRPr="00BC399B">
        <w:rPr>
          <w:color w:val="0E101A"/>
        </w:rPr>
        <w:t xml:space="preserve">Our package outputs several data files in </w:t>
      </w:r>
      <w:ins w:id="132" w:author="Pandey,Palash" w:date="2021-02-25T11:45:00Z">
        <w:r w:rsidR="004752F1">
          <w:rPr>
            <w:color w:val="0E101A"/>
          </w:rPr>
          <w:t xml:space="preserve">comma </w:t>
        </w:r>
      </w:ins>
      <w:ins w:id="133" w:author="Pandey,Palash" w:date="2021-02-25T11:46:00Z">
        <w:r w:rsidR="004752F1">
          <w:rPr>
            <w:color w:val="0E101A"/>
          </w:rPr>
          <w:t xml:space="preserve">separated values </w:t>
        </w:r>
      </w:ins>
      <w:del w:id="134" w:author="Pandey,Palash" w:date="2021-02-25T11:46:00Z">
        <w:r w:rsidRPr="00BC399B" w:rsidDel="004752F1">
          <w:rPr>
            <w:color w:val="0E101A"/>
          </w:rPr>
          <w:delText>CSV</w:delText>
        </w:r>
      </w:del>
      <w:del w:id="135" w:author="Pandey,Palash" w:date="2021-02-25T11:45:00Z">
        <w:r w:rsidRPr="00BC399B" w:rsidDel="00C0443F">
          <w:rPr>
            <w:color w:val="0E101A"/>
          </w:rPr>
          <w:delText xml:space="preserve"> </w:delText>
        </w:r>
      </w:del>
      <w:r w:rsidRPr="00BC399B">
        <w:rPr>
          <w:color w:val="0E101A"/>
        </w:rPr>
        <w:t xml:space="preserve">format ready for further analysis and visualization using external packages along with visualizations of the signature exposures as described in </w:t>
      </w:r>
      <w:r w:rsidR="002B0E34" w:rsidRPr="00D30079">
        <w:rPr>
          <w:b/>
          <w:bCs/>
          <w:color w:val="0E101A"/>
        </w:rPr>
        <w:t>T</w:t>
      </w:r>
      <w:r w:rsidRPr="00D30079">
        <w:rPr>
          <w:b/>
          <w:bCs/>
          <w:color w:val="0E101A"/>
        </w:rPr>
        <w:t>able 1</w:t>
      </w:r>
      <w:r w:rsidRPr="00BC399B">
        <w:rPr>
          <w:color w:val="0E101A"/>
        </w:rPr>
        <w:t>. </w:t>
      </w:r>
    </w:p>
    <w:p w14:paraId="67680FFA" w14:textId="5346E01E" w:rsidR="008A15C2"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We use </w:t>
      </w:r>
      <w:r w:rsidR="002B0E34" w:rsidRPr="00BC399B">
        <w:rPr>
          <w:color w:val="0E101A"/>
        </w:rPr>
        <w:t>root mean squared error (</w:t>
      </w:r>
      <w:r w:rsidRPr="00BC399B">
        <w:rPr>
          <w:color w:val="0E101A"/>
        </w:rPr>
        <w:t>RMSE</w:t>
      </w:r>
      <w:r w:rsidR="002B0E34" w:rsidRPr="00BC399B">
        <w:rPr>
          <w:color w:val="0E101A"/>
        </w:rPr>
        <w:t>)</w:t>
      </w:r>
      <w:r w:rsidRPr="00BC399B">
        <w:rPr>
          <w:color w:val="0E101A"/>
        </w:rPr>
        <w:t xml:space="preserve"> </w:t>
      </w:r>
      <w:r w:rsidR="00744402" w:rsidRPr="00BC399B">
        <w:rPr>
          <w:color w:val="0E101A"/>
        </w:rPr>
        <w:t>between the</w:t>
      </w:r>
      <w:r w:rsidRPr="00BC399B">
        <w:rPr>
          <w:color w:val="0E101A"/>
        </w:rPr>
        <w:t xml:space="preserve"> reconstruct</w:t>
      </w:r>
      <w:r w:rsidR="00744402" w:rsidRPr="00BC399B">
        <w:rPr>
          <w:color w:val="0E101A"/>
        </w:rPr>
        <w:t xml:space="preserve">ed and actual signals (a metric commonly used in signal processing </w:t>
      </w:r>
      <w:commentRangeStart w:id="136"/>
      <w:r w:rsidR="00744402" w:rsidRPr="00BC399B">
        <w:rPr>
          <w:color w:val="0E101A"/>
        </w:rPr>
        <w:t>[</w:t>
      </w:r>
      <w:ins w:id="137" w:author="Pandey,Palash" w:date="2021-02-25T08:58:00Z">
        <w:r w:rsidR="00D30079">
          <w:rPr>
            <w:color w:val="0E101A"/>
          </w:rPr>
          <w:t>17]</w:t>
        </w:r>
      </w:ins>
      <w:del w:id="138" w:author="Pandey,Palash" w:date="2021-02-25T08:58:00Z">
        <w:r w:rsidR="00744402" w:rsidRPr="00BC399B" w:rsidDel="00D30079">
          <w:rPr>
            <w:color w:val="0E101A"/>
          </w:rPr>
          <w:delText>Rosen</w:delText>
        </w:r>
      </w:del>
      <w:r w:rsidR="00744402" w:rsidRPr="00BC399B">
        <w:rPr>
          <w:color w:val="0E101A"/>
        </w:rPr>
        <w:t xml:space="preserve">] </w:t>
      </w:r>
      <w:commentRangeEnd w:id="136"/>
      <w:del w:id="139" w:author="Pandey,Palash" w:date="2021-02-25T08:58:00Z">
        <w:r w:rsidR="00744402" w:rsidRPr="00BC399B" w:rsidDel="00D30079">
          <w:rPr>
            <w:color w:val="0E101A"/>
          </w:rPr>
          <w:delText>)</w:delText>
        </w:r>
      </w:del>
      <w:r w:rsidR="00744402" w:rsidRPr="00D30079">
        <w:rPr>
          <w:rStyle w:val="CommentReference"/>
          <w:rFonts w:eastAsiaTheme="minorHAnsi"/>
          <w:sz w:val="24"/>
          <w:szCs w:val="24"/>
        </w:rPr>
        <w:commentReference w:id="136"/>
      </w:r>
      <w:r w:rsidRPr="00BC399B">
        <w:rPr>
          <w:color w:val="0E101A"/>
        </w:rPr>
        <w:t>as our performance metric for comparison of these packages. </w:t>
      </w:r>
    </w:p>
    <w:p w14:paraId="2C62CB45" w14:textId="77777777" w:rsidR="00C43F02" w:rsidRPr="00BC399B" w:rsidRDefault="00C43F02" w:rsidP="00D30079">
      <w:pPr>
        <w:pStyle w:val="NormalWeb"/>
        <w:spacing w:before="0" w:beforeAutospacing="0" w:after="0" w:afterAutospacing="0" w:line="360" w:lineRule="auto"/>
        <w:jc w:val="both"/>
        <w:rPr>
          <w:color w:val="0E101A"/>
        </w:rPr>
      </w:pPr>
    </w:p>
    <w:p w14:paraId="7BA0D618" w14:textId="77777777" w:rsidR="000D1708" w:rsidRPr="00BC399B" w:rsidRDefault="000D1708" w:rsidP="00D30079">
      <w:pPr>
        <w:spacing w:line="360" w:lineRule="auto"/>
        <w:jc w:val="both"/>
        <w:rPr>
          <w:rFonts w:ascii="Times New Roman" w:hAnsi="Times New Roman" w:cs="Times New Roman"/>
          <w:b/>
          <w:bCs/>
          <w:sz w:val="24"/>
          <w:szCs w:val="24"/>
        </w:rPr>
      </w:pPr>
      <w:r w:rsidRPr="00BC399B">
        <w:rPr>
          <w:rFonts w:ascii="Times New Roman" w:hAnsi="Times New Roman" w:cs="Times New Roman"/>
          <w:b/>
          <w:bCs/>
          <w:sz w:val="24"/>
          <w:szCs w:val="24"/>
        </w:rPr>
        <w:t xml:space="preserve">Discussion: </w:t>
      </w:r>
    </w:p>
    <w:p w14:paraId="76D656ED" w14:textId="4AB1F000" w:rsidR="000A048C" w:rsidRPr="00D30079" w:rsidRDefault="00E50C82" w:rsidP="00D30079">
      <w:pPr>
        <w:spacing w:line="360" w:lineRule="auto"/>
        <w:jc w:val="both"/>
        <w:rPr>
          <w:rFonts w:ascii="Times New Roman" w:hAnsi="Times New Roman" w:cs="Times New Roman"/>
          <w:sz w:val="24"/>
          <w:szCs w:val="24"/>
          <w:vertAlign w:val="subscript"/>
        </w:rPr>
      </w:pPr>
      <w:r w:rsidRPr="00D30079">
        <w:rPr>
          <w:rFonts w:ascii="Times New Roman" w:hAnsi="Times New Roman" w:cs="Times New Roman"/>
          <w:sz w:val="24"/>
          <w:szCs w:val="24"/>
        </w:rPr>
        <w:t>The massive increase in the number of software packages has made managing dependencies quite burdensome, coupled with incompatible data formats for signature matrices can make mutational signature analysis difficult and hard to reproduce. Our package provides an easy way of performing these setup related tasks so one can focus more on the analysis</w:t>
      </w:r>
      <w:r w:rsidR="00CA3F34" w:rsidRPr="00D30079">
        <w:rPr>
          <w:rFonts w:ascii="Times New Roman" w:hAnsi="Times New Roman" w:cs="Times New Roman"/>
          <w:sz w:val="24"/>
          <w:szCs w:val="24"/>
        </w:rPr>
        <w:t xml:space="preserve">. </w:t>
      </w:r>
      <w:r w:rsidR="00DA3934" w:rsidRPr="00D30079">
        <w:rPr>
          <w:rFonts w:ascii="Times New Roman" w:hAnsi="Times New Roman" w:cs="Times New Roman"/>
          <w:sz w:val="24"/>
          <w:szCs w:val="24"/>
        </w:rPr>
        <w:t xml:space="preserve">Investigators should keep in mind that </w:t>
      </w:r>
      <w:r w:rsidR="00C76424" w:rsidRPr="00D30079">
        <w:rPr>
          <w:rFonts w:ascii="Times New Roman" w:hAnsi="Times New Roman" w:cs="Times New Roman"/>
          <w:sz w:val="24"/>
          <w:szCs w:val="24"/>
        </w:rPr>
        <w:t xml:space="preserve">refitting approaches </w:t>
      </w:r>
      <w:r w:rsidR="00C72FA3" w:rsidRPr="00D30079">
        <w:rPr>
          <w:rFonts w:ascii="Times New Roman" w:hAnsi="Times New Roman" w:cs="Times New Roman"/>
          <w:sz w:val="24"/>
          <w:szCs w:val="24"/>
        </w:rPr>
        <w:t>need a priori knowledge about the samples for effective interpretation</w:t>
      </w:r>
      <w:r w:rsidR="005C0748" w:rsidRPr="00D30079">
        <w:rPr>
          <w:rFonts w:ascii="Times New Roman" w:hAnsi="Times New Roman" w:cs="Times New Roman"/>
          <w:sz w:val="24"/>
          <w:szCs w:val="24"/>
        </w:rPr>
        <w:t xml:space="preserve"> [</w:t>
      </w:r>
      <w:r w:rsidR="00B371D2" w:rsidRPr="00D30079">
        <w:rPr>
          <w:rFonts w:ascii="Times New Roman" w:hAnsi="Times New Roman" w:cs="Times New Roman"/>
          <w:sz w:val="24"/>
          <w:szCs w:val="24"/>
        </w:rPr>
        <w:t>1</w:t>
      </w:r>
      <w:r w:rsidR="00BD4803" w:rsidRPr="00D30079">
        <w:rPr>
          <w:rFonts w:ascii="Times New Roman" w:hAnsi="Times New Roman" w:cs="Times New Roman"/>
          <w:sz w:val="24"/>
          <w:szCs w:val="24"/>
        </w:rPr>
        <w:t>6</w:t>
      </w:r>
      <w:r w:rsidR="00B371D2" w:rsidRPr="00D30079">
        <w:rPr>
          <w:rFonts w:ascii="Times New Roman" w:hAnsi="Times New Roman" w:cs="Times New Roman"/>
          <w:sz w:val="24"/>
          <w:szCs w:val="24"/>
        </w:rPr>
        <w:t xml:space="preserve">] and the results should not be used </w:t>
      </w:r>
      <w:r w:rsidR="00114125" w:rsidRPr="00D30079">
        <w:rPr>
          <w:rFonts w:ascii="Times New Roman" w:hAnsi="Times New Roman" w:cs="Times New Roman"/>
          <w:sz w:val="24"/>
          <w:szCs w:val="24"/>
        </w:rPr>
        <w:t xml:space="preserve">as is without a sanity check. </w:t>
      </w:r>
    </w:p>
    <w:p w14:paraId="2B790ACD" w14:textId="3308A835" w:rsidR="00224CBE" w:rsidRDefault="00E50C82" w:rsidP="00D30079">
      <w:pPr>
        <w:spacing w:line="360" w:lineRule="auto"/>
        <w:jc w:val="both"/>
        <w:rPr>
          <w:rFonts w:ascii="Times New Roman" w:hAnsi="Times New Roman" w:cs="Times New Roman"/>
          <w:sz w:val="24"/>
          <w:szCs w:val="24"/>
        </w:rPr>
      </w:pPr>
      <w:r w:rsidRPr="00D30079">
        <w:rPr>
          <w:rFonts w:ascii="Times New Roman" w:hAnsi="Times New Roman" w:cs="Times New Roman"/>
          <w:sz w:val="24"/>
          <w:szCs w:val="24"/>
        </w:rPr>
        <w:t>Future work for this project would focus on expanding the tool to work with more packages and keep the reference signatures updated as new versions are released. Due to the open-source nature of the project, we also welcome additional feature requests using the project link on GitHub </w:t>
      </w:r>
      <w:hyperlink r:id="rId10" w:tgtFrame="_blank" w:history="1">
        <w:r w:rsidRPr="00D30079">
          <w:rPr>
            <w:rStyle w:val="Hyperlink"/>
            <w:rFonts w:ascii="Times New Roman" w:hAnsi="Times New Roman" w:cs="Times New Roman"/>
            <w:color w:val="4A6EE0"/>
            <w:sz w:val="24"/>
            <w:szCs w:val="24"/>
          </w:rPr>
          <w:t>https://github.com/PalashPandey/MetaMutationalSigs</w:t>
        </w:r>
      </w:hyperlink>
    </w:p>
    <w:p w14:paraId="2CD592FE" w14:textId="32752045" w:rsidR="00A41417" w:rsidDel="00007362" w:rsidRDefault="00A41417" w:rsidP="00D30079">
      <w:pPr>
        <w:spacing w:line="360" w:lineRule="auto"/>
        <w:jc w:val="both"/>
        <w:rPr>
          <w:del w:id="140" w:author="Pandey,Palash" w:date="2021-02-25T10:15:00Z"/>
          <w:rFonts w:ascii="Times New Roman" w:hAnsi="Times New Roman" w:cs="Times New Roman"/>
          <w:b/>
          <w:bCs/>
          <w:sz w:val="24"/>
          <w:szCs w:val="24"/>
        </w:rPr>
      </w:pPr>
    </w:p>
    <w:p w14:paraId="71CE42CD" w14:textId="575B4818" w:rsidR="00224CBE" w:rsidRPr="00A41417" w:rsidDel="00007362" w:rsidRDefault="00224CBE" w:rsidP="00D30079">
      <w:pPr>
        <w:spacing w:line="360" w:lineRule="auto"/>
        <w:jc w:val="both"/>
        <w:rPr>
          <w:del w:id="141" w:author="Pandey,Palash" w:date="2021-02-25T10:15:00Z"/>
          <w:rFonts w:ascii="Times New Roman" w:hAnsi="Times New Roman" w:cs="Times New Roman"/>
          <w:b/>
          <w:bCs/>
          <w:sz w:val="24"/>
          <w:szCs w:val="24"/>
        </w:rPr>
      </w:pPr>
      <w:del w:id="142" w:author="Pandey,Palash" w:date="2021-02-25T10:15:00Z">
        <w:r w:rsidRPr="00D30079" w:rsidDel="00007362">
          <w:rPr>
            <w:rFonts w:ascii="Times New Roman" w:hAnsi="Times New Roman" w:cs="Times New Roman"/>
            <w:b/>
            <w:bCs/>
            <w:sz w:val="24"/>
            <w:szCs w:val="24"/>
          </w:rPr>
          <w:delText>Abbreviations.</w:delText>
        </w:r>
      </w:del>
    </w:p>
    <w:p w14:paraId="5E36D52A" w14:textId="63E9A7E5" w:rsidR="00A41417" w:rsidRPr="00A41417" w:rsidDel="00007362" w:rsidRDefault="00A41417" w:rsidP="00D30079">
      <w:pPr>
        <w:spacing w:line="360" w:lineRule="auto"/>
        <w:jc w:val="both"/>
        <w:rPr>
          <w:del w:id="143" w:author="Pandey,Palash" w:date="2021-02-25T10:15:00Z"/>
          <w:rFonts w:ascii="Times New Roman" w:hAnsi="Times New Roman" w:cs="Times New Roman"/>
          <w:b/>
          <w:bCs/>
          <w:sz w:val="24"/>
          <w:szCs w:val="24"/>
        </w:rPr>
      </w:pPr>
    </w:p>
    <w:p w14:paraId="18083805" w14:textId="66FB4E64" w:rsidR="00A41417" w:rsidRPr="00A41417" w:rsidRDefault="00A41417" w:rsidP="00D30079">
      <w:pPr>
        <w:pStyle w:val="Heading1"/>
        <w:numPr>
          <w:ilvl w:val="0"/>
          <w:numId w:val="0"/>
        </w:numPr>
        <w:spacing w:line="360" w:lineRule="auto"/>
        <w:ind w:left="567" w:hanging="567"/>
      </w:pPr>
      <w:commentRangeStart w:id="144"/>
      <w:r w:rsidRPr="00A41417">
        <w:lastRenderedPageBreak/>
        <w:t>Conflict of Interest</w:t>
      </w:r>
      <w:r>
        <w:t>.</w:t>
      </w:r>
    </w:p>
    <w:p w14:paraId="0E59D842" w14:textId="16367141" w:rsidR="00A41417" w:rsidRPr="00D06B2E" w:rsidDel="00D30079" w:rsidRDefault="00A41417" w:rsidP="00D30079">
      <w:pPr>
        <w:spacing w:line="360" w:lineRule="auto"/>
        <w:jc w:val="both"/>
        <w:rPr>
          <w:del w:id="145" w:author="Pandey,Palash" w:date="2021-02-25T08:55:00Z"/>
          <w:rFonts w:ascii="Times New Roman" w:hAnsi="Times New Roman" w:cs="Times New Roman"/>
          <w:b/>
          <w:bCs/>
          <w:sz w:val="24"/>
          <w:szCs w:val="24"/>
          <w:lang w:val="en-GB" w:eastAsia="en-GB"/>
          <w:rPrChange w:id="146" w:author="Pandey,Palash" w:date="2021-02-25T10:16:00Z">
            <w:rPr>
              <w:del w:id="147" w:author="Pandey,Palash" w:date="2021-02-25T08:55:00Z"/>
              <w:rFonts w:ascii="Times New Roman" w:hAnsi="Times New Roman" w:cs="Times New Roman"/>
              <w:sz w:val="24"/>
              <w:szCs w:val="24"/>
              <w:lang w:val="en-GB" w:eastAsia="en-GB"/>
            </w:rPr>
          </w:rPrChange>
        </w:rPr>
      </w:pPr>
      <w:r w:rsidRPr="00D06B2E">
        <w:rPr>
          <w:rFonts w:ascii="Times New Roman" w:hAnsi="Times New Roman" w:cs="Times New Roman"/>
          <w:b/>
          <w:bCs/>
          <w:sz w:val="24"/>
          <w:szCs w:val="24"/>
          <w:lang w:val="en-GB" w:eastAsia="en-GB"/>
          <w:rPrChange w:id="148" w:author="Pandey,Palash" w:date="2021-02-25T10:16:00Z">
            <w:rPr>
              <w:rFonts w:ascii="Times New Roman" w:hAnsi="Times New Roman" w:cs="Times New Roman"/>
              <w:sz w:val="24"/>
              <w:szCs w:val="24"/>
              <w:lang w:val="en-GB" w:eastAsia="en-GB"/>
            </w:rPr>
          </w:rPrChange>
        </w:rPr>
        <w:t>The authors declare that the research was conducted in the absence of any commercial or</w:t>
      </w:r>
      <w:ins w:id="149" w:author="Pandey,Palash" w:date="2021-02-25T10:16:00Z">
        <w:r w:rsidR="00D06B2E">
          <w:rPr>
            <w:b/>
            <w:bCs/>
            <w:lang w:val="en-GB" w:eastAsia="en-GB"/>
          </w:rPr>
          <w:t xml:space="preserve"> </w:t>
        </w:r>
      </w:ins>
      <w:del w:id="150" w:author="Pandey,Palash" w:date="2021-02-25T10:16:00Z">
        <w:r w:rsidRPr="00D06B2E" w:rsidDel="00D06B2E">
          <w:rPr>
            <w:rFonts w:ascii="Times New Roman" w:hAnsi="Times New Roman" w:cs="Times New Roman"/>
            <w:b/>
            <w:bCs/>
            <w:sz w:val="24"/>
            <w:szCs w:val="24"/>
            <w:lang w:val="en-GB" w:eastAsia="en-GB"/>
            <w:rPrChange w:id="151" w:author="Pandey,Palash" w:date="2021-02-25T10:16:00Z">
              <w:rPr>
                <w:rFonts w:ascii="Times New Roman" w:hAnsi="Times New Roman" w:cs="Times New Roman"/>
                <w:sz w:val="24"/>
                <w:szCs w:val="24"/>
                <w:lang w:val="en-GB" w:eastAsia="en-GB"/>
              </w:rPr>
            </w:rPrChange>
          </w:rPr>
          <w:delText xml:space="preserve"> </w:delText>
        </w:r>
      </w:del>
      <w:r w:rsidRPr="00D06B2E">
        <w:rPr>
          <w:rFonts w:ascii="Times New Roman" w:hAnsi="Times New Roman" w:cs="Times New Roman"/>
          <w:b/>
          <w:bCs/>
          <w:sz w:val="24"/>
          <w:szCs w:val="24"/>
          <w:lang w:val="en-GB" w:eastAsia="en-GB"/>
          <w:rPrChange w:id="152" w:author="Pandey,Palash" w:date="2021-02-25T10:16:00Z">
            <w:rPr>
              <w:rFonts w:ascii="Times New Roman" w:hAnsi="Times New Roman" w:cs="Times New Roman"/>
              <w:sz w:val="24"/>
              <w:szCs w:val="24"/>
              <w:lang w:val="en-GB" w:eastAsia="en-GB"/>
            </w:rPr>
          </w:rPrChange>
        </w:rPr>
        <w:t>financial relationships that could be construed as a potential conflict of interest.</w:t>
      </w:r>
    </w:p>
    <w:p w14:paraId="0CE910D0" w14:textId="5DC328C2" w:rsidR="00A41417" w:rsidRPr="00EB48BD" w:rsidDel="00D30079" w:rsidRDefault="00A41417">
      <w:pPr>
        <w:spacing w:line="360" w:lineRule="auto"/>
        <w:jc w:val="both"/>
        <w:rPr>
          <w:del w:id="153" w:author="Pandey,Palash" w:date="2021-02-25T08:55:00Z"/>
          <w:bCs/>
        </w:rPr>
        <w:pPrChange w:id="154" w:author="Pandey,Palash" w:date="2021-02-25T08:55:00Z">
          <w:pPr>
            <w:pStyle w:val="Heading1"/>
            <w:numPr>
              <w:numId w:val="0"/>
            </w:numPr>
            <w:tabs>
              <w:tab w:val="clear" w:pos="567"/>
            </w:tabs>
            <w:spacing w:line="360" w:lineRule="auto"/>
            <w:ind w:left="0" w:firstLine="0"/>
          </w:pPr>
        </w:pPrChange>
      </w:pPr>
    </w:p>
    <w:p w14:paraId="27CA178C" w14:textId="2D400ABF" w:rsidR="00A41417" w:rsidRPr="00A41417" w:rsidRDefault="00A41417" w:rsidP="00D30079">
      <w:pPr>
        <w:pStyle w:val="Heading1"/>
        <w:numPr>
          <w:ilvl w:val="0"/>
          <w:numId w:val="0"/>
        </w:numPr>
        <w:spacing w:line="360" w:lineRule="auto"/>
        <w:ind w:left="567" w:hanging="567"/>
      </w:pPr>
      <w:r w:rsidRPr="00D06B2E">
        <w:rPr>
          <w:b w:val="0"/>
          <w:bCs/>
          <w:rPrChange w:id="155" w:author="Pandey,Palash" w:date="2021-02-25T10:16:00Z">
            <w:rPr/>
          </w:rPrChange>
        </w:rPr>
        <w:t>Ethics Statement.</w:t>
      </w:r>
    </w:p>
    <w:p w14:paraId="0EF618D9" w14:textId="0EE3B380" w:rsidR="00A41417" w:rsidRPr="00D30079" w:rsidDel="00BE2EC9" w:rsidRDefault="00A41417" w:rsidP="00D30079">
      <w:pPr>
        <w:spacing w:line="360" w:lineRule="auto"/>
        <w:rPr>
          <w:del w:id="156" w:author="Pandey,Palash" w:date="2021-02-25T09:31:00Z"/>
          <w:rFonts w:ascii="Times New Roman" w:hAnsi="Times New Roman" w:cs="Times New Roman"/>
          <w:sz w:val="24"/>
          <w:szCs w:val="24"/>
        </w:rPr>
      </w:pPr>
      <w:r w:rsidRPr="00D30079">
        <w:rPr>
          <w:rFonts w:ascii="Times New Roman" w:hAnsi="Times New Roman" w:cs="Times New Roman"/>
          <w:sz w:val="24"/>
          <w:szCs w:val="24"/>
        </w:rPr>
        <w:t>Not applicable to this study.</w:t>
      </w:r>
    </w:p>
    <w:p w14:paraId="08C9325C" w14:textId="77777777" w:rsidR="00A41417" w:rsidDel="00BE2EC9" w:rsidRDefault="00A41417">
      <w:pPr>
        <w:spacing w:line="360" w:lineRule="auto"/>
        <w:rPr>
          <w:del w:id="157" w:author="Pandey,Palash" w:date="2021-02-25T09:31:00Z"/>
          <w:rFonts w:ascii="Times New Roman" w:hAnsi="Times New Roman" w:cs="Times New Roman"/>
          <w:b/>
          <w:bCs/>
          <w:sz w:val="24"/>
          <w:szCs w:val="24"/>
        </w:rPr>
        <w:pPrChange w:id="158" w:author="Pandey,Palash" w:date="2021-02-25T09:31:00Z">
          <w:pPr>
            <w:spacing w:line="360" w:lineRule="auto"/>
            <w:jc w:val="both"/>
          </w:pPr>
        </w:pPrChange>
      </w:pPr>
    </w:p>
    <w:p w14:paraId="2A386314" w14:textId="76FE185A" w:rsidR="00A41417" w:rsidDel="00BE2EC9" w:rsidRDefault="00A41417" w:rsidP="00D30079">
      <w:pPr>
        <w:spacing w:line="360" w:lineRule="auto"/>
        <w:jc w:val="both"/>
        <w:rPr>
          <w:del w:id="159" w:author="Pandey,Palash" w:date="2021-02-25T09:31:00Z"/>
          <w:rFonts w:ascii="Times New Roman" w:hAnsi="Times New Roman" w:cs="Times New Roman"/>
          <w:b/>
          <w:bCs/>
          <w:sz w:val="24"/>
          <w:szCs w:val="24"/>
        </w:rPr>
      </w:pPr>
      <w:del w:id="160" w:author="Pandey,Palash" w:date="2021-02-25T09:31:00Z">
        <w:r w:rsidRPr="00D30079" w:rsidDel="00BE2EC9">
          <w:rPr>
            <w:rFonts w:ascii="Times New Roman" w:hAnsi="Times New Roman" w:cs="Times New Roman"/>
            <w:b/>
            <w:bCs/>
            <w:sz w:val="24"/>
            <w:szCs w:val="24"/>
          </w:rPr>
          <w:delText>Author Contributions</w:delText>
        </w:r>
        <w:r w:rsidDel="00BE2EC9">
          <w:rPr>
            <w:rFonts w:ascii="Times New Roman" w:hAnsi="Times New Roman" w:cs="Times New Roman"/>
            <w:b/>
            <w:bCs/>
            <w:sz w:val="24"/>
            <w:szCs w:val="24"/>
          </w:rPr>
          <w:delText>.</w:delText>
        </w:r>
        <w:commentRangeEnd w:id="144"/>
        <w:r w:rsidDel="00BE2EC9">
          <w:rPr>
            <w:rStyle w:val="CommentReference"/>
          </w:rPr>
          <w:commentReference w:id="144"/>
        </w:r>
      </w:del>
    </w:p>
    <w:p w14:paraId="5EF75560" w14:textId="77777777" w:rsidR="00A41417" w:rsidRPr="00D30079" w:rsidRDefault="00A41417" w:rsidP="00D30079">
      <w:pPr>
        <w:spacing w:line="360" w:lineRule="auto"/>
        <w:jc w:val="both"/>
        <w:rPr>
          <w:rFonts w:ascii="Times New Roman" w:hAnsi="Times New Roman" w:cs="Times New Roman"/>
          <w:b/>
          <w:bCs/>
          <w:sz w:val="24"/>
          <w:szCs w:val="24"/>
        </w:rPr>
      </w:pPr>
    </w:p>
    <w:p w14:paraId="69A3D5D6" w14:textId="47128F15" w:rsidR="00A41417" w:rsidRPr="00A41417" w:rsidRDefault="00A41417" w:rsidP="00D30079">
      <w:pPr>
        <w:pStyle w:val="Heading1"/>
        <w:numPr>
          <w:ilvl w:val="0"/>
          <w:numId w:val="0"/>
        </w:numPr>
        <w:spacing w:line="360" w:lineRule="auto"/>
        <w:ind w:left="567" w:hanging="567"/>
      </w:pPr>
      <w:r w:rsidRPr="00A41417">
        <w:t>Data Availability Statement.</w:t>
      </w:r>
    </w:p>
    <w:p w14:paraId="7E9D5B5A" w14:textId="5E045260" w:rsidR="00A41417" w:rsidRPr="00A41417" w:rsidDel="00D30079" w:rsidRDefault="00C2439A" w:rsidP="00D30079">
      <w:pPr>
        <w:spacing w:line="360" w:lineRule="auto"/>
        <w:jc w:val="both"/>
        <w:rPr>
          <w:del w:id="161" w:author="Pandey,Palash" w:date="2021-02-25T08:54:00Z"/>
          <w:rFonts w:ascii="Times New Roman" w:hAnsi="Times New Roman" w:cs="Times New Roman"/>
          <w:sz w:val="24"/>
          <w:szCs w:val="24"/>
        </w:rPr>
      </w:pPr>
      <w:r>
        <w:rPr>
          <w:rFonts w:ascii="Times New Roman" w:hAnsi="Times New Roman" w:cs="Times New Roman"/>
          <w:sz w:val="24"/>
          <w:szCs w:val="24"/>
          <w:highlight w:val="yellow"/>
        </w:rPr>
        <w:t>All test data used is open source and is available with the software</w:t>
      </w:r>
      <w:ins w:id="162" w:author="Pandey,Palash" w:date="2021-02-25T08:54:00Z">
        <w:r w:rsidR="00D30079">
          <w:rPr>
            <w:rFonts w:ascii="Times New Roman" w:hAnsi="Times New Roman" w:cs="Times New Roman"/>
            <w:sz w:val="24"/>
            <w:szCs w:val="24"/>
          </w:rPr>
          <w:t xml:space="preserve"> at</w:t>
        </w:r>
      </w:ins>
      <w:ins w:id="163" w:author="Pandey,Palash" w:date="2021-02-25T10:15:00Z">
        <w:r w:rsidR="00FA010C">
          <w:rPr>
            <w:rFonts w:ascii="Times New Roman" w:hAnsi="Times New Roman" w:cs="Times New Roman"/>
            <w:sz w:val="24"/>
            <w:szCs w:val="24"/>
          </w:rPr>
          <w:t xml:space="preserve"> </w:t>
        </w:r>
      </w:ins>
    </w:p>
    <w:p w14:paraId="36ABBC8C" w14:textId="026F3052" w:rsidR="00A41417" w:rsidRPr="00A41417" w:rsidRDefault="00A41417" w:rsidP="00D30079">
      <w:pPr>
        <w:spacing w:line="360" w:lineRule="auto"/>
        <w:jc w:val="both"/>
        <w:rPr>
          <w:rFonts w:ascii="Times New Roman" w:hAnsi="Times New Roman" w:cs="Times New Roman"/>
          <w:sz w:val="24"/>
          <w:szCs w:val="24"/>
        </w:rPr>
      </w:pPr>
      <w:r w:rsidRPr="00A41417">
        <w:rPr>
          <w:rFonts w:ascii="Times New Roman" w:hAnsi="Times New Roman" w:cs="Times New Roman"/>
          <w:sz w:val="24"/>
          <w:szCs w:val="24"/>
        </w:rPr>
        <w:t>GitHub </w:t>
      </w:r>
      <w:hyperlink r:id="rId11" w:tgtFrame="_blank" w:history="1">
        <w:r w:rsidRPr="00A41417">
          <w:rPr>
            <w:rStyle w:val="Hyperlink"/>
            <w:rFonts w:ascii="Times New Roman" w:hAnsi="Times New Roman" w:cs="Times New Roman"/>
            <w:color w:val="4A6EE0"/>
            <w:sz w:val="24"/>
            <w:szCs w:val="24"/>
          </w:rPr>
          <w:t>https://github.com/PalashPandey/MetaMutationalSigs</w:t>
        </w:r>
      </w:hyperlink>
    </w:p>
    <w:p w14:paraId="5180EDAD" w14:textId="13D4DC78" w:rsidR="00224CBE" w:rsidRPr="00A41417" w:rsidDel="00FA010C" w:rsidRDefault="00224CBE" w:rsidP="00D30079">
      <w:pPr>
        <w:spacing w:line="360" w:lineRule="auto"/>
        <w:jc w:val="both"/>
        <w:rPr>
          <w:del w:id="164" w:author="Pandey,Palash" w:date="2021-02-25T10:16:00Z"/>
          <w:rFonts w:ascii="Times New Roman" w:hAnsi="Times New Roman" w:cs="Times New Roman"/>
          <w:sz w:val="24"/>
          <w:szCs w:val="24"/>
        </w:rPr>
      </w:pPr>
    </w:p>
    <w:p w14:paraId="3CB6F360" w14:textId="5F879E87" w:rsidR="00224CBE" w:rsidRPr="00A41417" w:rsidRDefault="00224CBE" w:rsidP="00D30079">
      <w:pPr>
        <w:spacing w:line="360" w:lineRule="auto"/>
        <w:jc w:val="both"/>
        <w:rPr>
          <w:rFonts w:ascii="Times New Roman" w:hAnsi="Times New Roman" w:cs="Times New Roman"/>
          <w:b/>
          <w:bCs/>
          <w:sz w:val="24"/>
          <w:szCs w:val="24"/>
        </w:rPr>
      </w:pPr>
      <w:r w:rsidRPr="00D30079">
        <w:rPr>
          <w:rFonts w:ascii="Times New Roman" w:hAnsi="Times New Roman" w:cs="Times New Roman"/>
          <w:b/>
          <w:bCs/>
          <w:sz w:val="24"/>
          <w:szCs w:val="24"/>
        </w:rPr>
        <w:t xml:space="preserve">Funding. </w:t>
      </w:r>
    </w:p>
    <w:p w14:paraId="66FD8BB7" w14:textId="1FD6CCDE" w:rsidR="00A41417" w:rsidRPr="00D30079" w:rsidRDefault="00A41417" w:rsidP="00D30079">
      <w:pPr>
        <w:spacing w:line="360" w:lineRule="auto"/>
        <w:jc w:val="both"/>
        <w:rPr>
          <w:rFonts w:ascii="Times New Roman" w:hAnsi="Times New Roman" w:cs="Times New Roman"/>
          <w:sz w:val="24"/>
          <w:szCs w:val="24"/>
        </w:rPr>
      </w:pPr>
      <w:r w:rsidRPr="00D30079">
        <w:rPr>
          <w:rFonts w:ascii="Times New Roman" w:hAnsi="Times New Roman" w:cs="Times New Roman"/>
          <w:sz w:val="24"/>
          <w:szCs w:val="24"/>
        </w:rPr>
        <w:t xml:space="preserve">P.P. was supported by </w:t>
      </w:r>
      <w:r w:rsidRPr="00D30079">
        <w:rPr>
          <w:rFonts w:ascii="Times New Roman" w:hAnsi="Times New Roman" w:cs="Times New Roman"/>
          <w:sz w:val="24"/>
          <w:szCs w:val="24"/>
          <w:highlight w:val="yellow"/>
        </w:rPr>
        <w:t>xxxxx,</w:t>
      </w:r>
      <w:r w:rsidRPr="00D30079">
        <w:rPr>
          <w:rFonts w:ascii="Times New Roman" w:hAnsi="Times New Roman" w:cs="Times New Roman"/>
          <w:sz w:val="24"/>
          <w:szCs w:val="24"/>
        </w:rPr>
        <w:t xml:space="preserve"> Fox Chase Cancer Center Risk Assessment Program Funds. S.A. was supported by DOD W81XWH-18-1-0148 (to S.A.). G.R. were supported by xxx (to G.R). </w:t>
      </w:r>
    </w:p>
    <w:p w14:paraId="5A7EE84A" w14:textId="5C1135E4" w:rsidR="00D9695F" w:rsidRPr="00D30079" w:rsidDel="00FA010C" w:rsidRDefault="00D9695F" w:rsidP="00D30079">
      <w:pPr>
        <w:jc w:val="both"/>
        <w:rPr>
          <w:del w:id="165" w:author="Pandey,Palash" w:date="2021-02-25T10:16:00Z"/>
          <w:rFonts w:ascii="Times New Roman" w:hAnsi="Times New Roman" w:cs="Times New Roman"/>
          <w:b/>
          <w:bCs/>
          <w:sz w:val="24"/>
          <w:szCs w:val="24"/>
        </w:rPr>
      </w:pPr>
    </w:p>
    <w:p w14:paraId="4341C960" w14:textId="77777777" w:rsidR="00D06B2E" w:rsidRDefault="00D06B2E">
      <w:pPr>
        <w:rPr>
          <w:ins w:id="166" w:author="Pandey,Palash" w:date="2021-02-25T10:16:00Z"/>
          <w:rFonts w:ascii="Times New Roman" w:hAnsi="Times New Roman" w:cs="Times New Roman"/>
          <w:b/>
          <w:bCs/>
          <w:sz w:val="24"/>
          <w:szCs w:val="24"/>
        </w:rPr>
      </w:pPr>
      <w:ins w:id="167" w:author="Pandey,Palash" w:date="2021-02-25T10:16:00Z">
        <w:r>
          <w:rPr>
            <w:rFonts w:ascii="Times New Roman" w:hAnsi="Times New Roman" w:cs="Times New Roman"/>
            <w:b/>
            <w:bCs/>
            <w:sz w:val="24"/>
            <w:szCs w:val="24"/>
          </w:rPr>
          <w:br w:type="page"/>
        </w:r>
      </w:ins>
    </w:p>
    <w:p w14:paraId="5414D185" w14:textId="1A12187A" w:rsidR="003C224A" w:rsidRPr="00D30079" w:rsidRDefault="003C224A" w:rsidP="00D30079">
      <w:pPr>
        <w:jc w:val="both"/>
        <w:rPr>
          <w:rFonts w:ascii="Times New Roman" w:hAnsi="Times New Roman" w:cs="Times New Roman"/>
          <w:b/>
          <w:bCs/>
          <w:sz w:val="24"/>
          <w:szCs w:val="24"/>
        </w:rPr>
      </w:pPr>
      <w:r w:rsidRPr="00D30079">
        <w:rPr>
          <w:rFonts w:ascii="Times New Roman" w:hAnsi="Times New Roman" w:cs="Times New Roman"/>
          <w:b/>
          <w:bCs/>
          <w:sz w:val="24"/>
          <w:szCs w:val="24"/>
        </w:rPr>
        <w:lastRenderedPageBreak/>
        <w:t xml:space="preserve">References: </w:t>
      </w:r>
    </w:p>
    <w:p w14:paraId="0913694C" w14:textId="00CA1273" w:rsidR="00BD4803" w:rsidRPr="00D30079" w:rsidRDefault="002B0E34" w:rsidP="00D30079">
      <w:pPr>
        <w:jc w:val="both"/>
        <w:rPr>
          <w:rStyle w:val="selectable"/>
          <w:rFonts w:ascii="Times New Roman" w:hAnsi="Times New Roman" w:cs="Times New Roman"/>
          <w:color w:val="000000"/>
          <w:sz w:val="24"/>
          <w:szCs w:val="24"/>
        </w:rPr>
      </w:pPr>
      <w:bookmarkStart w:id="168" w:name="_Hlk64873243"/>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1] </w:t>
      </w:r>
      <w:r w:rsidR="00BD4803" w:rsidRPr="00D30079">
        <w:rPr>
          <w:rStyle w:val="selectable"/>
          <w:rFonts w:ascii="Times New Roman" w:hAnsi="Times New Roman" w:cs="Times New Roman"/>
          <w:color w:val="000000"/>
          <w:sz w:val="24"/>
          <w:szCs w:val="24"/>
        </w:rPr>
        <w:t>Iqbal, W., Demidova, E., Serrao, S., ValizadehAslani, T., Rosen, G., &amp; Arora, S. (2020). RRM2B is frequently amplified across multiple tumor types: non-oncogenic addiction and therapeutic opportunities. doi: 10.1101/2020.09.10.</w:t>
      </w:r>
      <w:commentRangeStart w:id="169"/>
      <w:r w:rsidR="00BD4803" w:rsidRPr="00D30079">
        <w:rPr>
          <w:rStyle w:val="selectable"/>
          <w:rFonts w:ascii="Times New Roman" w:hAnsi="Times New Roman" w:cs="Times New Roman"/>
          <w:color w:val="000000"/>
          <w:sz w:val="24"/>
          <w:szCs w:val="24"/>
        </w:rPr>
        <w:t>291567</w:t>
      </w:r>
      <w:commentRangeEnd w:id="169"/>
      <w:r w:rsidR="00B00F84" w:rsidRPr="00D30079">
        <w:rPr>
          <w:rStyle w:val="CommentReference"/>
          <w:rFonts w:ascii="Times New Roman" w:hAnsi="Times New Roman" w:cs="Times New Roman"/>
          <w:sz w:val="24"/>
          <w:szCs w:val="24"/>
        </w:rPr>
        <w:commentReference w:id="169"/>
      </w:r>
      <w:r w:rsidR="00BD4803" w:rsidRPr="00D30079">
        <w:rPr>
          <w:rStyle w:val="selectable"/>
          <w:rFonts w:ascii="Times New Roman" w:hAnsi="Times New Roman" w:cs="Times New Roman"/>
          <w:color w:val="000000"/>
          <w:sz w:val="24"/>
          <w:szCs w:val="24"/>
        </w:rPr>
        <w:t xml:space="preserve"> </w:t>
      </w:r>
    </w:p>
    <w:p w14:paraId="48BB37D0" w14:textId="6332804B" w:rsidR="00BD4803" w:rsidRPr="00D30079" w:rsidRDefault="002B0E34" w:rsidP="00D30079">
      <w:pPr>
        <w:jc w:val="both"/>
        <w:rPr>
          <w:rStyle w:val="Hyperlink"/>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2] </w:t>
      </w:r>
      <w:r w:rsidR="00BD4803" w:rsidRPr="00D30079">
        <w:rPr>
          <w:rStyle w:val="selectable"/>
          <w:rFonts w:ascii="Times New Roman" w:hAnsi="Times New Roman" w:cs="Times New Roman"/>
          <w:color w:val="000000"/>
          <w:sz w:val="24"/>
          <w:szCs w:val="24"/>
        </w:rPr>
        <w:t xml:space="preserve">Campbell, B., Light, N., Fabrizio, D., Zatzman, M., Fuligni, F., &amp; de Borja, R. et al. (2017). Comprehensive Analysis of Hypermutation in Human Cancer. </w:t>
      </w:r>
      <w:r w:rsidR="00BD4803" w:rsidRPr="00D30079">
        <w:rPr>
          <w:rStyle w:val="selectable"/>
          <w:rFonts w:ascii="Times New Roman" w:hAnsi="Times New Roman" w:cs="Times New Roman"/>
          <w:i/>
          <w:iCs/>
          <w:color w:val="000000"/>
          <w:sz w:val="24"/>
          <w:szCs w:val="24"/>
        </w:rPr>
        <w:t>Cell</w:t>
      </w:r>
      <w:r w:rsidR="00BD4803" w:rsidRPr="00D30079">
        <w:rPr>
          <w:rStyle w:val="selectable"/>
          <w:rFonts w:ascii="Times New Roman" w:hAnsi="Times New Roman" w:cs="Times New Roman"/>
          <w:color w:val="000000"/>
          <w:sz w:val="24"/>
          <w:szCs w:val="24"/>
        </w:rPr>
        <w:t xml:space="preserve">, </w:t>
      </w:r>
      <w:r w:rsidR="00BD4803" w:rsidRPr="00D30079">
        <w:rPr>
          <w:rStyle w:val="selectable"/>
          <w:rFonts w:ascii="Times New Roman" w:hAnsi="Times New Roman" w:cs="Times New Roman"/>
          <w:i/>
          <w:iCs/>
          <w:color w:val="000000"/>
          <w:sz w:val="24"/>
          <w:szCs w:val="24"/>
        </w:rPr>
        <w:t>171</w:t>
      </w:r>
      <w:r w:rsidR="00BD4803" w:rsidRPr="00D30079">
        <w:rPr>
          <w:rStyle w:val="selectable"/>
          <w:rFonts w:ascii="Times New Roman" w:hAnsi="Times New Roman" w:cs="Times New Roman"/>
          <w:color w:val="000000"/>
          <w:sz w:val="24"/>
          <w:szCs w:val="24"/>
        </w:rPr>
        <w:t>(5), 1042-1056.e10. doi: 10.1016/j.cell.2017.09.048</w:t>
      </w:r>
      <w:r w:rsidR="00BD4803" w:rsidRPr="00D30079">
        <w:rPr>
          <w:rFonts w:ascii="Times New Roman" w:hAnsi="Times New Roman" w:cs="Times New Roman"/>
          <w:sz w:val="24"/>
          <w:szCs w:val="24"/>
        </w:rPr>
        <w:t xml:space="preserve"> </w:t>
      </w:r>
    </w:p>
    <w:p w14:paraId="51591109" w14:textId="2370B822" w:rsidR="00BD4803" w:rsidRPr="00D30079" w:rsidRDefault="002B0E34" w:rsidP="00D30079">
      <w:pPr>
        <w:jc w:val="both"/>
        <w:rPr>
          <w:rFonts w:ascii="Times New Roman" w:hAnsi="Times New Roman" w:cs="Times New Roman"/>
          <w:color w:val="0563C1" w:themeColor="hyperlink"/>
          <w:sz w:val="24"/>
          <w:szCs w:val="24"/>
          <w:u w:val="single"/>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3] </w:t>
      </w:r>
      <w:r w:rsidR="00BD4803" w:rsidRPr="00D30079">
        <w:rPr>
          <w:rStyle w:val="selectable"/>
          <w:rFonts w:ascii="Times New Roman" w:hAnsi="Times New Roman" w:cs="Times New Roman"/>
          <w:color w:val="000000"/>
          <w:sz w:val="24"/>
          <w:szCs w:val="24"/>
        </w:rPr>
        <w:t xml:space="preserve">Chung, J., Maruvka, Y., Sudhaman, S., Kelly, J., Haradhvala, N., &amp; Bianchi, V. et al. (2020). DNA polymerase and mismatch repair exert distinct microsatellite instability signatures in normal and malignant human cells. </w:t>
      </w:r>
      <w:r w:rsidR="00BD4803" w:rsidRPr="00D30079">
        <w:rPr>
          <w:rStyle w:val="selectable"/>
          <w:rFonts w:ascii="Times New Roman" w:hAnsi="Times New Roman" w:cs="Times New Roman"/>
          <w:i/>
          <w:iCs/>
          <w:color w:val="000000"/>
          <w:sz w:val="24"/>
          <w:szCs w:val="24"/>
        </w:rPr>
        <w:t>Cancer Discovery</w:t>
      </w:r>
      <w:r w:rsidR="00BD4803" w:rsidRPr="00D30079">
        <w:rPr>
          <w:rStyle w:val="selectable"/>
          <w:rFonts w:ascii="Times New Roman" w:hAnsi="Times New Roman" w:cs="Times New Roman"/>
          <w:color w:val="000000"/>
          <w:sz w:val="24"/>
          <w:szCs w:val="24"/>
        </w:rPr>
        <w:t>, CD-20-0790. doi: 10.1158/2159-8290.cd-20-0790</w:t>
      </w:r>
      <w:r w:rsidR="00BD4803" w:rsidRPr="00D30079">
        <w:rPr>
          <w:rFonts w:ascii="Times New Roman" w:hAnsi="Times New Roman" w:cs="Times New Roman"/>
          <w:sz w:val="24"/>
          <w:szCs w:val="24"/>
        </w:rPr>
        <w:t xml:space="preserve"> </w:t>
      </w:r>
    </w:p>
    <w:p w14:paraId="60EF6461" w14:textId="3654AB19"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4] Alexandrov LB, Nik-Zainal S, Wedge DC, Campbell PJ, Stratton MR. Deciphering Signatures of Mutational Processes Operative in Human Cancer. Cell Reports. 2013;3: 246–259. pmid:23318258</w:t>
      </w:r>
    </w:p>
    <w:p w14:paraId="5AEABC79" w14:textId="6934A124"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5] Forbes SA, Beare D, Boutselakis H, Bamford S, Bindal N, Tate J, et al. COSMIC: somatic cancer genetics at high-resolution. Nucleic Acids Research. 2017;45: D777–D783. pmid:27899578</w:t>
      </w:r>
    </w:p>
    <w:p w14:paraId="7A4D429F" w14:textId="30684507" w:rsidR="00BD4803" w:rsidRPr="00D30079" w:rsidRDefault="002B0E34" w:rsidP="00D30079">
      <w:pPr>
        <w:jc w:val="both"/>
        <w:rPr>
          <w:rFonts w:ascii="Times New Roman" w:hAnsi="Times New Roman" w:cs="Times New Roman"/>
          <w:sz w:val="24"/>
          <w:szCs w:val="24"/>
        </w:rPr>
      </w:pPr>
      <w:commentRangeStart w:id="170"/>
      <w:r w:rsidRPr="00D30079">
        <w:rPr>
          <w:rFonts w:ascii="Times New Roman" w:hAnsi="Times New Roman" w:cs="Times New Roman"/>
          <w:sz w:val="24"/>
          <w:szCs w:val="24"/>
        </w:rPr>
        <w:t>[</w:t>
      </w:r>
      <w:commentRangeEnd w:id="170"/>
      <w:r w:rsidRPr="00D30079">
        <w:rPr>
          <w:rStyle w:val="CommentReference"/>
          <w:rFonts w:ascii="Times New Roman" w:hAnsi="Times New Roman" w:cs="Times New Roman"/>
          <w:sz w:val="24"/>
          <w:szCs w:val="24"/>
        </w:rPr>
        <w:commentReference w:id="170"/>
      </w:r>
      <w:r w:rsidR="00BD4803" w:rsidRPr="00D30079">
        <w:rPr>
          <w:rFonts w:ascii="Times New Roman" w:hAnsi="Times New Roman" w:cs="Times New Roman"/>
          <w:sz w:val="24"/>
          <w:szCs w:val="24"/>
        </w:rPr>
        <w:t xml:space="preserve">6] </w:t>
      </w:r>
      <w:ins w:id="171" w:author="Pandey,Palash" w:date="2021-02-25T09:52:00Z">
        <w:r w:rsidR="00E66586">
          <w:t>[dataset]</w:t>
        </w:r>
        <w:r w:rsidR="00E66586" w:rsidRPr="00D30079">
          <w:rPr>
            <w:rFonts w:ascii="Times New Roman" w:hAnsi="Times New Roman" w:cs="Times New Roman"/>
            <w:sz w:val="24"/>
            <w:szCs w:val="24"/>
          </w:rPr>
          <w:t xml:space="preserve"> </w:t>
        </w:r>
      </w:ins>
      <w:r w:rsidR="00BD4803" w:rsidRPr="00D30079">
        <w:rPr>
          <w:rFonts w:ascii="Times New Roman" w:hAnsi="Times New Roman" w:cs="Times New Roman"/>
          <w:sz w:val="24"/>
          <w:szCs w:val="24"/>
        </w:rPr>
        <w:t>Cancer Genome Atlas Research Network et al. “The Cancer Genome Atlas Pan-Cancer analysis project.” Nature genetics vol. 45,10 (2013): 1113-20. doi:10.1038/ng.2764</w:t>
      </w:r>
    </w:p>
    <w:p w14:paraId="0101D7B5" w14:textId="282D28F8" w:rsidR="00BD4803" w:rsidRPr="00D30079" w:rsidRDefault="0017542E" w:rsidP="00D30079">
      <w:pPr>
        <w:jc w:val="both"/>
        <w:rPr>
          <w:rFonts w:ascii="Times New Roman" w:hAnsi="Times New Roman" w:cs="Times New Roman"/>
          <w:sz w:val="24"/>
          <w:szCs w:val="24"/>
        </w:rPr>
      </w:pPr>
      <w:ins w:id="172"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7] </w:t>
      </w:r>
      <w:ins w:id="173" w:author="Pandey,Palash" w:date="2021-02-25T09:52:00Z">
        <w:r w:rsidR="00E66586">
          <w:t>[dataset]</w:t>
        </w:r>
        <w:r w:rsidR="00E66586" w:rsidRPr="00D30079">
          <w:rPr>
            <w:rFonts w:ascii="Times New Roman" w:hAnsi="Times New Roman" w:cs="Times New Roman"/>
            <w:sz w:val="24"/>
            <w:szCs w:val="24"/>
          </w:rPr>
          <w:t xml:space="preserve"> </w:t>
        </w:r>
      </w:ins>
      <w:r w:rsidR="00BD4803" w:rsidRPr="00D30079">
        <w:rPr>
          <w:rFonts w:ascii="Times New Roman" w:hAnsi="Times New Roman" w:cs="Times New Roman"/>
          <w:sz w:val="24"/>
          <w:szCs w:val="24"/>
        </w:rPr>
        <w:t>The ICGC/TCGA Pan-Cancer Analysis of Whole Genomes Consortium., Campbell, P.J., Getz, G. et al. Pan-cancer analysis of whole genomes. Nature 578, 82–93 (2020)</w:t>
      </w:r>
    </w:p>
    <w:p w14:paraId="3EBCFDAA" w14:textId="6A18D355" w:rsidR="00BD4803" w:rsidRPr="00D30079" w:rsidDel="0017542E" w:rsidRDefault="0017542E" w:rsidP="00D30079">
      <w:pPr>
        <w:jc w:val="both"/>
        <w:rPr>
          <w:del w:id="174" w:author="Pandey,Palash" w:date="2021-02-25T09:03:00Z"/>
          <w:rFonts w:ascii="Times New Roman" w:hAnsi="Times New Roman" w:cs="Times New Roman"/>
          <w:sz w:val="24"/>
          <w:szCs w:val="24"/>
        </w:rPr>
      </w:pPr>
      <w:ins w:id="175"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8] Alexandrov LB, Kim J, Haradhvala NJ, Huang MN, Ng AW, Boot A, et al. The Repertoire of Mutational Signatures in Human Cancer. bioRxiv. 2018; </w:t>
      </w:r>
      <w:ins w:id="176" w:author="Pandey,Palash" w:date="2021-02-25T09:04:00Z">
        <w:r w:rsidRPr="0017542E">
          <w:rPr>
            <w:rFonts w:ascii="Times New Roman" w:hAnsi="Times New Roman" w:cs="Times New Roman"/>
            <w:sz w:val="24"/>
            <w:szCs w:val="24"/>
          </w:rPr>
          <w:t>https://www.nature.com/articles/s41586-020-1943-3</w:t>
        </w:r>
      </w:ins>
      <w:commentRangeStart w:id="177"/>
      <w:del w:id="178" w:author="Pandey,Palash" w:date="2021-02-25T09:04:00Z">
        <w:r w:rsidR="00BD4803" w:rsidRPr="00D30079" w:rsidDel="0017542E">
          <w:rPr>
            <w:rFonts w:ascii="Times New Roman" w:hAnsi="Times New Roman" w:cs="Times New Roman"/>
            <w:sz w:val="24"/>
            <w:szCs w:val="24"/>
          </w:rPr>
          <w:delText>32285</w:delText>
        </w:r>
      </w:del>
      <w:del w:id="179" w:author="Pandey,Palash" w:date="2021-02-25T09:03:00Z">
        <w:r w:rsidR="00BD4803" w:rsidRPr="00D30079" w:rsidDel="0017542E">
          <w:rPr>
            <w:rFonts w:ascii="Times New Roman" w:hAnsi="Times New Roman" w:cs="Times New Roman"/>
            <w:sz w:val="24"/>
            <w:szCs w:val="24"/>
          </w:rPr>
          <w:delText>9</w:delText>
        </w:r>
        <w:commentRangeEnd w:id="177"/>
        <w:r w:rsidR="00B00F84" w:rsidRPr="00D30079" w:rsidDel="0017542E">
          <w:rPr>
            <w:rStyle w:val="CommentReference"/>
            <w:rFonts w:ascii="Times New Roman" w:hAnsi="Times New Roman" w:cs="Times New Roman"/>
            <w:sz w:val="24"/>
            <w:szCs w:val="24"/>
          </w:rPr>
          <w:commentReference w:id="177"/>
        </w:r>
      </w:del>
    </w:p>
    <w:p w14:paraId="735C4476" w14:textId="740B2A18" w:rsidR="00BD4803" w:rsidRPr="00D30079" w:rsidRDefault="0017542E" w:rsidP="00D30079">
      <w:pPr>
        <w:jc w:val="both"/>
        <w:rPr>
          <w:rFonts w:ascii="Times New Roman" w:hAnsi="Times New Roman" w:cs="Times New Roman"/>
          <w:sz w:val="24"/>
          <w:szCs w:val="24"/>
        </w:rPr>
      </w:pPr>
      <w:ins w:id="181"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9] Omichessan H, Severi G, Perduca V (2019) Computational tools to detect signatures of mutational processes in DNA from tumours: A review and empirical comparison of performance. PLOS ONE 14(9): e0221235</w:t>
      </w:r>
    </w:p>
    <w:p w14:paraId="35BB6924" w14:textId="36C3D2DA" w:rsidR="00BD4803" w:rsidRPr="00D30079" w:rsidRDefault="0017542E" w:rsidP="00D30079">
      <w:pPr>
        <w:jc w:val="both"/>
        <w:rPr>
          <w:rFonts w:ascii="Times New Roman" w:hAnsi="Times New Roman" w:cs="Times New Roman"/>
          <w:sz w:val="24"/>
          <w:szCs w:val="24"/>
        </w:rPr>
      </w:pPr>
      <w:ins w:id="182"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10] Rosenthal R, McGranahan N, Herrero J, Taylor BS, Swanton C. deconstructSigs: delineating mutational processes in single tumors distinguishes DNA repair deficiencies and patterns of carcinoma evolution. Genome Biology. 2016;17. pmid:26899170</w:t>
      </w:r>
    </w:p>
    <w:p w14:paraId="71BD50BC" w14:textId="37659CE1" w:rsidR="00BD4803" w:rsidRPr="00D30079" w:rsidRDefault="0017542E" w:rsidP="00D30079">
      <w:pPr>
        <w:jc w:val="both"/>
        <w:rPr>
          <w:rFonts w:ascii="Times New Roman" w:hAnsi="Times New Roman" w:cs="Times New Roman"/>
          <w:sz w:val="24"/>
          <w:szCs w:val="24"/>
        </w:rPr>
      </w:pPr>
      <w:ins w:id="183"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11] Blokzijl F, Janssen R, van Boxtel R, Cuppen E. MutationalPatterns: comprehensive genome-wide analysis of mutational processes. Genome Medicine. 2018;10. pmid:29695279</w:t>
      </w:r>
    </w:p>
    <w:p w14:paraId="06CF2127" w14:textId="4F0D63E0" w:rsidR="00BD4803" w:rsidRPr="00D30079" w:rsidRDefault="0017542E" w:rsidP="00D30079">
      <w:pPr>
        <w:jc w:val="both"/>
        <w:rPr>
          <w:rFonts w:ascii="Times New Roman" w:hAnsi="Times New Roman" w:cs="Times New Roman"/>
          <w:sz w:val="24"/>
          <w:szCs w:val="24"/>
        </w:rPr>
      </w:pPr>
      <w:ins w:id="184"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12] Gori K, Baez-Ortega A. sigfit: flexible Bayesian inference of mutational signatures. bioRxiv. 2018</w:t>
      </w:r>
    </w:p>
    <w:p w14:paraId="53379B86" w14:textId="19DFD262" w:rsidR="00BD4803" w:rsidRPr="00D30079" w:rsidRDefault="0017542E" w:rsidP="00D30079">
      <w:pPr>
        <w:jc w:val="both"/>
        <w:rPr>
          <w:rFonts w:ascii="Times New Roman" w:hAnsi="Times New Roman" w:cs="Times New Roman"/>
          <w:sz w:val="24"/>
          <w:szCs w:val="24"/>
        </w:rPr>
      </w:pPr>
      <w:ins w:id="185"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13] Wang, Shixiang, et al. “Copy number signature analyses in prostate cancer reveal distinct etiologies and clinical outcomes” medRxiv (2020) </w:t>
      </w:r>
    </w:p>
    <w:p w14:paraId="17565307" w14:textId="1E156C12" w:rsidR="00BD4803" w:rsidRPr="00D30079" w:rsidRDefault="0017542E" w:rsidP="00D30079">
      <w:pPr>
        <w:jc w:val="both"/>
        <w:rPr>
          <w:rFonts w:ascii="Times New Roman" w:hAnsi="Times New Roman" w:cs="Times New Roman"/>
          <w:sz w:val="24"/>
          <w:szCs w:val="24"/>
        </w:rPr>
      </w:pPr>
      <w:ins w:id="186" w:author="Pandey,Palash" w:date="2021-02-25T09:04:00Z">
        <w:r>
          <w:rPr>
            <w:rFonts w:ascii="Times New Roman" w:hAnsi="Times New Roman" w:cs="Times New Roman"/>
            <w:sz w:val="24"/>
            <w:szCs w:val="24"/>
          </w:rPr>
          <w:lastRenderedPageBreak/>
          <w:t>[</w:t>
        </w:r>
      </w:ins>
      <w:r w:rsidR="00BD4803" w:rsidRPr="00D30079">
        <w:rPr>
          <w:rFonts w:ascii="Times New Roman" w:hAnsi="Times New Roman" w:cs="Times New Roman"/>
          <w:sz w:val="24"/>
          <w:szCs w:val="24"/>
        </w:rPr>
        <w:t>14] Mayakonda, Anand, et al. “Maftools: efficient and comprehensive analysis of somatic variants in cancer.” Genome research 28.11 (2018): 1747-1756</w:t>
      </w:r>
    </w:p>
    <w:p w14:paraId="65BBE3DF" w14:textId="3A642D72" w:rsidR="00BD4803" w:rsidRPr="00D30079" w:rsidRDefault="0017542E" w:rsidP="00D30079">
      <w:pPr>
        <w:jc w:val="both"/>
        <w:rPr>
          <w:rFonts w:ascii="Times New Roman" w:hAnsi="Times New Roman" w:cs="Times New Roman"/>
          <w:sz w:val="24"/>
          <w:szCs w:val="24"/>
        </w:rPr>
      </w:pPr>
      <w:ins w:id="187"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15] Huang X, Wojtowicz D, Przytycka TM. Detecting presence of mutational signatures in cancer with confidence. Bioinformatics. 2018;34: 330–337</w:t>
      </w:r>
    </w:p>
    <w:p w14:paraId="7421C1EB" w14:textId="6DFE8E9B" w:rsidR="00BD4803" w:rsidRDefault="0017542E" w:rsidP="00D30079">
      <w:pPr>
        <w:jc w:val="both"/>
        <w:rPr>
          <w:ins w:id="188" w:author="Pandey,Palash" w:date="2021-02-25T08:56:00Z"/>
          <w:rFonts w:ascii="Times New Roman" w:hAnsi="Times New Roman" w:cs="Times New Roman"/>
          <w:sz w:val="24"/>
          <w:szCs w:val="24"/>
        </w:rPr>
      </w:pPr>
      <w:ins w:id="189"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16] Maura, F., Degasperi, A., Nadeu, F. </w:t>
      </w:r>
      <w:r w:rsidR="00BD4803" w:rsidRPr="00D30079">
        <w:rPr>
          <w:rFonts w:ascii="Times New Roman" w:hAnsi="Times New Roman" w:cs="Times New Roman"/>
          <w:i/>
          <w:iCs/>
          <w:sz w:val="24"/>
          <w:szCs w:val="24"/>
        </w:rPr>
        <w:t>et al.</w:t>
      </w:r>
      <w:r w:rsidR="00BD4803" w:rsidRPr="00D30079">
        <w:rPr>
          <w:rFonts w:ascii="Times New Roman" w:hAnsi="Times New Roman" w:cs="Times New Roman"/>
          <w:sz w:val="24"/>
          <w:szCs w:val="24"/>
        </w:rPr>
        <w:t xml:space="preserve"> A practical guide for mutational signature analysis in hematological malignancies. </w:t>
      </w:r>
      <w:r w:rsidR="00BD4803" w:rsidRPr="00D30079">
        <w:rPr>
          <w:rFonts w:ascii="Times New Roman" w:hAnsi="Times New Roman" w:cs="Times New Roman"/>
          <w:i/>
          <w:iCs/>
          <w:sz w:val="24"/>
          <w:szCs w:val="24"/>
        </w:rPr>
        <w:t>Nat</w:t>
      </w:r>
      <w:r w:rsidR="001015DE">
        <w:rPr>
          <w:rFonts w:ascii="Times New Roman" w:hAnsi="Times New Roman" w:cs="Times New Roman"/>
          <w:i/>
          <w:iCs/>
          <w:sz w:val="24"/>
          <w:szCs w:val="24"/>
        </w:rPr>
        <w:t>ure</w:t>
      </w:r>
      <w:r w:rsidR="00BD4803" w:rsidRPr="00D30079">
        <w:rPr>
          <w:rFonts w:ascii="Times New Roman" w:hAnsi="Times New Roman" w:cs="Times New Roman"/>
          <w:i/>
          <w:iCs/>
          <w:sz w:val="24"/>
          <w:szCs w:val="24"/>
        </w:rPr>
        <w:t xml:space="preserve"> Commun</w:t>
      </w:r>
      <w:r w:rsidR="001015DE">
        <w:rPr>
          <w:rFonts w:ascii="Times New Roman" w:hAnsi="Times New Roman" w:cs="Times New Roman"/>
          <w:i/>
          <w:iCs/>
          <w:sz w:val="24"/>
          <w:szCs w:val="24"/>
        </w:rPr>
        <w:t>ications</w:t>
      </w:r>
      <w:r w:rsidR="00BD4803" w:rsidRPr="00D30079">
        <w:rPr>
          <w:rFonts w:ascii="Times New Roman" w:hAnsi="Times New Roman" w:cs="Times New Roman"/>
          <w:sz w:val="24"/>
          <w:szCs w:val="24"/>
        </w:rPr>
        <w:t xml:space="preserve"> 10, 2969 (2019)</w:t>
      </w:r>
    </w:p>
    <w:p w14:paraId="4762A0E3" w14:textId="7ACDA79D" w:rsidR="00D30079" w:rsidRDefault="00396676" w:rsidP="00D30079">
      <w:pPr>
        <w:jc w:val="both"/>
        <w:rPr>
          <w:ins w:id="190" w:author="Pandey,Palash" w:date="2021-02-25T08:58:00Z"/>
          <w:rFonts w:ascii="Times New Roman" w:hAnsi="Times New Roman" w:cs="Times New Roman"/>
          <w:sz w:val="24"/>
          <w:szCs w:val="24"/>
        </w:rPr>
      </w:pPr>
      <w:ins w:id="191" w:author="Pandey,Palash" w:date="2021-02-25T09:15:00Z">
        <w:r>
          <w:rPr>
            <w:rFonts w:ascii="Times New Roman" w:hAnsi="Times New Roman" w:cs="Times New Roman"/>
            <w:sz w:val="24"/>
            <w:szCs w:val="24"/>
          </w:rPr>
          <w:t>[</w:t>
        </w:r>
      </w:ins>
      <w:ins w:id="192" w:author="Pandey,Palash" w:date="2021-02-25T08:56:00Z">
        <w:r w:rsidR="00D30079">
          <w:rPr>
            <w:rFonts w:ascii="Times New Roman" w:hAnsi="Times New Roman" w:cs="Times New Roman"/>
            <w:sz w:val="24"/>
            <w:szCs w:val="24"/>
          </w:rPr>
          <w:t xml:space="preserve">17] </w:t>
        </w:r>
        <w:r w:rsidR="00D30079" w:rsidRPr="00D30079">
          <w:rPr>
            <w:rFonts w:ascii="Times New Roman" w:hAnsi="Times New Roman" w:cs="Times New Roman"/>
            <w:sz w:val="24"/>
            <w:szCs w:val="24"/>
          </w:rPr>
          <w:t>G. Rosen, "Comparison of Autoregressive Measures for DNA Sequence Similarity," 2007 IEEE International Workshop on Genomic Signal Processing and Statistics, Tuusula, Finland, 2007, pp. 1-4, doi: 10.1109/GENSIPS.2007.4365814</w:t>
        </w:r>
      </w:ins>
    </w:p>
    <w:p w14:paraId="34AE8C5F" w14:textId="58CD5F5F" w:rsidR="00D30079" w:rsidRDefault="00396676" w:rsidP="00D30079">
      <w:pPr>
        <w:jc w:val="both"/>
        <w:rPr>
          <w:ins w:id="193" w:author="Pandey,Palash" w:date="2021-02-25T09:15:00Z"/>
          <w:rFonts w:ascii="Times New Roman" w:hAnsi="Times New Roman" w:cs="Times New Roman"/>
          <w:sz w:val="24"/>
          <w:szCs w:val="24"/>
        </w:rPr>
      </w:pPr>
      <w:ins w:id="194" w:author="Pandey,Palash" w:date="2021-02-25T09:15:00Z">
        <w:r>
          <w:rPr>
            <w:rFonts w:ascii="Times New Roman" w:hAnsi="Times New Roman" w:cs="Times New Roman"/>
            <w:sz w:val="24"/>
            <w:szCs w:val="24"/>
          </w:rPr>
          <w:t>[</w:t>
        </w:r>
      </w:ins>
      <w:ins w:id="195" w:author="Pandey,Palash" w:date="2021-02-25T08:58:00Z">
        <w:r w:rsidR="00D30079">
          <w:rPr>
            <w:rFonts w:ascii="Times New Roman" w:hAnsi="Times New Roman" w:cs="Times New Roman"/>
            <w:sz w:val="24"/>
            <w:szCs w:val="24"/>
          </w:rPr>
          <w:t xml:space="preserve">18] </w:t>
        </w:r>
        <w:r w:rsidR="00D30079" w:rsidRPr="00D30079">
          <w:rPr>
            <w:rFonts w:ascii="Times New Roman" w:hAnsi="Times New Roman" w:cs="Times New Roman"/>
            <w:sz w:val="24"/>
            <w:szCs w:val="24"/>
          </w:rPr>
          <w:t xml:space="preserve">Yemin Lan, J. Calvin Morrison, Ruth Hershberg, Gail L. Rosen, POGO-DB—a database of pairwise-comparisons of genomes and conserved orthologous genes, Nucleic Acids Research, Volume 42, Issue D1, 1 January 2014, Pages D625–D632, </w:t>
        </w:r>
      </w:ins>
      <w:ins w:id="196" w:author="Pandey,Palash" w:date="2021-02-25T09:15: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197" w:author="Pandey,Palash" w:date="2021-02-25T08:58:00Z">
        <w:r w:rsidRPr="00D30079">
          <w:rPr>
            <w:rFonts w:ascii="Times New Roman" w:hAnsi="Times New Roman" w:cs="Times New Roman"/>
            <w:sz w:val="24"/>
            <w:szCs w:val="24"/>
          </w:rPr>
          <w:instrText>https://doi.org/10.1093/nar/gkt1094</w:instrText>
        </w:r>
      </w:ins>
      <w:ins w:id="198" w:author="Pandey,Palash" w:date="2021-02-25T09:15: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199" w:author="Pandey,Palash" w:date="2021-02-25T08:58:00Z">
        <w:r w:rsidRPr="0034500C">
          <w:rPr>
            <w:rStyle w:val="Hyperlink"/>
            <w:rFonts w:ascii="Times New Roman" w:hAnsi="Times New Roman" w:cs="Times New Roman"/>
            <w:sz w:val="24"/>
            <w:szCs w:val="24"/>
          </w:rPr>
          <w:t>https://doi.org/10.1093/nar/gkt1094</w:t>
        </w:r>
      </w:ins>
      <w:ins w:id="200" w:author="Pandey,Palash" w:date="2021-02-25T09:15:00Z">
        <w:r>
          <w:rPr>
            <w:rFonts w:ascii="Times New Roman" w:hAnsi="Times New Roman" w:cs="Times New Roman"/>
            <w:sz w:val="24"/>
            <w:szCs w:val="24"/>
          </w:rPr>
          <w:fldChar w:fldCharType="end"/>
        </w:r>
      </w:ins>
    </w:p>
    <w:p w14:paraId="26C603A9" w14:textId="261C29C1" w:rsidR="00396676" w:rsidRPr="00D30079" w:rsidRDefault="00396676" w:rsidP="00D30079">
      <w:pPr>
        <w:jc w:val="both"/>
        <w:rPr>
          <w:rFonts w:ascii="Times New Roman" w:hAnsi="Times New Roman" w:cs="Times New Roman"/>
          <w:sz w:val="24"/>
          <w:szCs w:val="24"/>
        </w:rPr>
      </w:pPr>
      <w:ins w:id="201" w:author="Pandey,Palash" w:date="2021-02-25T09:15:00Z">
        <w:r>
          <w:rPr>
            <w:rFonts w:ascii="Times New Roman" w:hAnsi="Times New Roman" w:cs="Times New Roman"/>
            <w:sz w:val="24"/>
            <w:szCs w:val="24"/>
          </w:rPr>
          <w:t xml:space="preserve">[19] </w:t>
        </w:r>
        <w:r w:rsidRPr="00396676">
          <w:rPr>
            <w:rFonts w:ascii="Times New Roman" w:hAnsi="Times New Roman" w:cs="Times New Roman"/>
            <w:sz w:val="24"/>
            <w:szCs w:val="24"/>
          </w:rPr>
          <w:t>Robinson, P., Coorens, T., Palles, C., Mitchell, E., Abascal, F., &amp; Olafsson, S. et al. (2020). Elevated somatic mutation burdens in normal human cells due to defective DNA polymerases. doi: 10.1101/2020.06.23.167668</w:t>
        </w:r>
      </w:ins>
    </w:p>
    <w:bookmarkEnd w:id="168"/>
    <w:p w14:paraId="2E35CEB3" w14:textId="1F9FFC2E" w:rsidR="003C224A" w:rsidRDefault="00396676" w:rsidP="00D30079">
      <w:pPr>
        <w:jc w:val="both"/>
        <w:rPr>
          <w:ins w:id="202" w:author="Pandey,Palash" w:date="2021-02-25T09:22:00Z"/>
          <w:rFonts w:ascii="Times New Roman" w:hAnsi="Times New Roman" w:cs="Times New Roman"/>
          <w:sz w:val="24"/>
          <w:szCs w:val="24"/>
        </w:rPr>
      </w:pPr>
      <w:ins w:id="203" w:author="Pandey,Palash" w:date="2021-02-25T09:17:00Z">
        <w:r>
          <w:rPr>
            <w:rFonts w:ascii="Times New Roman" w:hAnsi="Times New Roman" w:cs="Times New Roman"/>
            <w:sz w:val="24"/>
            <w:szCs w:val="24"/>
          </w:rPr>
          <w:t xml:space="preserve">[20] </w:t>
        </w:r>
        <w:r w:rsidRPr="00396676">
          <w:rPr>
            <w:rFonts w:ascii="Times New Roman" w:hAnsi="Times New Roman" w:cs="Times New Roman"/>
            <w:sz w:val="24"/>
            <w:szCs w:val="24"/>
          </w:rPr>
          <w:t>Alexandrov, L., Kim, J., Haradhvala, N., Huang, M., Tian Ng, A., &amp; Wu, Y. et al. (2020). The repertoire of mutational signatures in human cancer. Nature, 578(7793), 94-101. doi: 10.1038/s41586-020-1943-3</w:t>
        </w:r>
      </w:ins>
    </w:p>
    <w:p w14:paraId="579A45C1" w14:textId="0D61218D" w:rsidR="008C2376" w:rsidRDefault="008C2376" w:rsidP="00D30079">
      <w:pPr>
        <w:jc w:val="both"/>
        <w:rPr>
          <w:ins w:id="204" w:author="Pandey,Palash" w:date="2021-02-25T09:22:00Z"/>
          <w:rFonts w:ascii="Times New Roman" w:hAnsi="Times New Roman" w:cs="Times New Roman"/>
          <w:sz w:val="24"/>
          <w:szCs w:val="24"/>
        </w:rPr>
      </w:pPr>
      <w:ins w:id="205" w:author="Pandey,Palash" w:date="2021-02-25T09:22:00Z">
        <w:r>
          <w:rPr>
            <w:rFonts w:ascii="Times New Roman" w:hAnsi="Times New Roman" w:cs="Times New Roman"/>
            <w:sz w:val="24"/>
            <w:szCs w:val="24"/>
          </w:rPr>
          <w:t xml:space="preserve">[21] </w:t>
        </w:r>
        <w:r w:rsidRPr="008C2376">
          <w:rPr>
            <w:rFonts w:ascii="Times New Roman" w:hAnsi="Times New Roman" w:cs="Times New Roman"/>
            <w:sz w:val="24"/>
            <w:szCs w:val="24"/>
          </w:rPr>
          <w:t>Lee-Six, H. et al. The landscape of somatic mutation in normal colorectal epithelial cells. Nature 574, 532–537, doi: 10.1038/s41586-019-1672-7 (2019)</w:t>
        </w:r>
      </w:ins>
    </w:p>
    <w:p w14:paraId="6250E601" w14:textId="74B06ED3" w:rsidR="008C2376" w:rsidRDefault="008C2376" w:rsidP="00D30079">
      <w:pPr>
        <w:jc w:val="both"/>
        <w:rPr>
          <w:ins w:id="206" w:author="Pandey,Palash" w:date="2021-02-25T09:23:00Z"/>
          <w:rFonts w:ascii="Times New Roman" w:hAnsi="Times New Roman" w:cs="Times New Roman"/>
          <w:sz w:val="24"/>
          <w:szCs w:val="24"/>
        </w:rPr>
      </w:pPr>
      <w:ins w:id="207" w:author="Pandey,Palash" w:date="2021-02-25T09:23:00Z">
        <w:r>
          <w:rPr>
            <w:rFonts w:ascii="Times New Roman" w:hAnsi="Times New Roman" w:cs="Times New Roman"/>
            <w:sz w:val="24"/>
            <w:szCs w:val="24"/>
          </w:rPr>
          <w:t xml:space="preserve">[22] </w:t>
        </w:r>
        <w:r w:rsidRPr="008C2376">
          <w:rPr>
            <w:rFonts w:ascii="Times New Roman" w:hAnsi="Times New Roman" w:cs="Times New Roman"/>
            <w:sz w:val="24"/>
            <w:szCs w:val="24"/>
          </w:rPr>
          <w:t>Brunner, S. F. et al. Somatic mutations and clonal dynamics in healthy and cirrhotic human liver. Nature 574, 538–542, doi: 10.1038/s41586-019-1670-9 (2019).</w:t>
        </w:r>
      </w:ins>
    </w:p>
    <w:p w14:paraId="2F987EFA" w14:textId="48B71002" w:rsidR="008C2376" w:rsidDel="008C2376" w:rsidRDefault="008C2376" w:rsidP="00D30079">
      <w:pPr>
        <w:jc w:val="both"/>
        <w:rPr>
          <w:del w:id="208" w:author="Pandey,Palash" w:date="2021-02-25T09:24:00Z"/>
          <w:rFonts w:ascii="Times New Roman" w:hAnsi="Times New Roman" w:cs="Times New Roman"/>
          <w:sz w:val="24"/>
          <w:szCs w:val="24"/>
        </w:rPr>
      </w:pPr>
      <w:ins w:id="209" w:author="Pandey,Palash" w:date="2021-02-25T09:23:00Z">
        <w:r>
          <w:rPr>
            <w:rFonts w:ascii="Times New Roman" w:hAnsi="Times New Roman" w:cs="Times New Roman"/>
            <w:sz w:val="24"/>
            <w:szCs w:val="24"/>
          </w:rPr>
          <w:t xml:space="preserve">[23] </w:t>
        </w:r>
      </w:ins>
      <w:ins w:id="210" w:author="Pandey,Palash" w:date="2021-02-25T09:24:00Z">
        <w:r w:rsidRPr="008C2376">
          <w:rPr>
            <w:rFonts w:ascii="Times New Roman" w:hAnsi="Times New Roman" w:cs="Times New Roman"/>
            <w:sz w:val="24"/>
            <w:szCs w:val="24"/>
          </w:rPr>
          <w:t>Yoshida, K. et al. Tobacco smoking and somatic mutations in human bronchial epithelium. Nature 578, 266–272, doi: 10.1038/s41586-020-1961-1 (2020).</w:t>
        </w:r>
      </w:ins>
    </w:p>
    <w:p w14:paraId="5C6684D3" w14:textId="75C6403A" w:rsidR="00C43F02" w:rsidRPr="00007362" w:rsidRDefault="008C2376" w:rsidP="00D30079">
      <w:pPr>
        <w:jc w:val="both"/>
        <w:rPr>
          <w:ins w:id="211" w:author="Pandey,Palash" w:date="2021-02-25T10:14:00Z"/>
          <w:rFonts w:ascii="Times New Roman" w:hAnsi="Times New Roman" w:cs="Times New Roman"/>
          <w:sz w:val="24"/>
          <w:szCs w:val="24"/>
          <w:rPrChange w:id="212" w:author="Pandey,Palash" w:date="2021-02-25T10:15:00Z">
            <w:rPr>
              <w:ins w:id="213" w:author="Pandey,Palash" w:date="2021-02-25T10:14:00Z"/>
              <w:rFonts w:ascii="Times New Roman" w:hAnsi="Times New Roman" w:cs="Times New Roman"/>
              <w:b/>
              <w:bCs/>
              <w:sz w:val="24"/>
              <w:szCs w:val="24"/>
            </w:rPr>
          </w:rPrChange>
        </w:rPr>
      </w:pPr>
      <w:ins w:id="214" w:author="Pandey,Palash" w:date="2021-02-25T09:24:00Z">
        <w:r>
          <w:rPr>
            <w:rFonts w:ascii="Times New Roman" w:hAnsi="Times New Roman" w:cs="Times New Roman"/>
            <w:sz w:val="24"/>
            <w:szCs w:val="24"/>
          </w:rPr>
          <w:t xml:space="preserve">[24] </w:t>
        </w:r>
        <w:r w:rsidRPr="008C2376">
          <w:rPr>
            <w:rFonts w:ascii="Times New Roman" w:hAnsi="Times New Roman" w:cs="Times New Roman"/>
            <w:sz w:val="24"/>
            <w:szCs w:val="24"/>
          </w:rPr>
          <w:t>Moore, L. et al. The mutational landscape of normal human endometrial epithelium. Nature 580, 640–646, doi: 10.1038/s41586-020-2214-z (2020).</w:t>
        </w:r>
      </w:ins>
      <w:del w:id="215" w:author="Pandey,Palash" w:date="2021-02-25T10:15:00Z">
        <w:r w:rsidR="00C43F02" w:rsidRPr="00BC399B" w:rsidDel="00007362">
          <w:rPr>
            <w:rFonts w:ascii="Times New Roman" w:hAnsi="Times New Roman" w:cs="Times New Roman"/>
            <w:b/>
            <w:bCs/>
            <w:sz w:val="24"/>
            <w:szCs w:val="24"/>
          </w:rPr>
          <w:delText>Figure Legend.</w:delText>
        </w:r>
      </w:del>
    </w:p>
    <w:p w14:paraId="20090544" w14:textId="34941D98" w:rsidR="00194345" w:rsidRPr="00BC399B" w:rsidRDefault="00194345" w:rsidP="00D30079">
      <w:pPr>
        <w:jc w:val="both"/>
        <w:rPr>
          <w:rFonts w:ascii="Times New Roman" w:hAnsi="Times New Roman" w:cs="Times New Roman"/>
          <w:b/>
          <w:bCs/>
          <w:sz w:val="24"/>
          <w:szCs w:val="24"/>
        </w:rPr>
      </w:pPr>
      <w:ins w:id="216" w:author="Pandey,Palash" w:date="2021-02-25T10:14:00Z">
        <w:r w:rsidRPr="00D30079">
          <w:rPr>
            <w:rFonts w:ascii="Times New Roman" w:hAnsi="Times New Roman" w:cs="Times New Roman"/>
            <w:noProof/>
            <w:sz w:val="24"/>
            <w:szCs w:val="24"/>
          </w:rPr>
          <w:lastRenderedPageBreak/>
          <w:drawing>
            <wp:inline distT="0" distB="0" distL="0" distR="0" wp14:anchorId="31402B08" wp14:editId="2E2D9DBE">
              <wp:extent cx="5943600" cy="3348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3348355"/>
                      </a:xfrm>
                      <a:prstGeom prst="rect">
                        <a:avLst/>
                      </a:prstGeom>
                    </pic:spPr>
                  </pic:pic>
                </a:graphicData>
              </a:graphic>
            </wp:inline>
          </w:drawing>
        </w:r>
      </w:ins>
    </w:p>
    <w:p w14:paraId="64908632" w14:textId="54A9731F" w:rsidR="00C43F02" w:rsidRPr="00D30079" w:rsidRDefault="00C43F02" w:rsidP="00D30079">
      <w:pPr>
        <w:jc w:val="both"/>
        <w:rPr>
          <w:rFonts w:ascii="Times New Roman" w:hAnsi="Times New Roman" w:cs="Times New Roman"/>
          <w:sz w:val="24"/>
          <w:szCs w:val="24"/>
        </w:rPr>
      </w:pPr>
      <w:r w:rsidRPr="00BC399B">
        <w:rPr>
          <w:rFonts w:ascii="Times New Roman" w:hAnsi="Times New Roman" w:cs="Times New Roman"/>
          <w:b/>
          <w:bCs/>
          <w:sz w:val="24"/>
          <w:szCs w:val="24"/>
        </w:rPr>
        <w:t xml:space="preserve">Figure 1. </w:t>
      </w:r>
      <w:ins w:id="217" w:author="Pandey,Palash" w:date="2021-02-25T09:47:00Z">
        <w:r w:rsidR="00A653D1">
          <w:rPr>
            <w:rFonts w:ascii="Times New Roman" w:hAnsi="Times New Roman" w:cs="Times New Roman"/>
            <w:b/>
            <w:bCs/>
            <w:sz w:val="24"/>
            <w:szCs w:val="24"/>
          </w:rPr>
          <w:t xml:space="preserve">Workflow and results </w:t>
        </w:r>
      </w:ins>
      <w:ins w:id="218" w:author="Pandey,Palash" w:date="2021-02-25T09:48:00Z">
        <w:r w:rsidR="00A653D1">
          <w:rPr>
            <w:rFonts w:ascii="Times New Roman" w:hAnsi="Times New Roman" w:cs="Times New Roman"/>
            <w:b/>
            <w:bCs/>
            <w:sz w:val="24"/>
            <w:szCs w:val="24"/>
          </w:rPr>
          <w:t xml:space="preserve">for </w:t>
        </w:r>
      </w:ins>
      <w:ins w:id="219" w:author="Pandey,Palash" w:date="2021-02-25T09:47:00Z">
        <w:r w:rsidR="00A653D1">
          <w:rPr>
            <w:rFonts w:ascii="Times New Roman" w:hAnsi="Times New Roman" w:cs="Times New Roman"/>
            <w:b/>
            <w:bCs/>
            <w:sz w:val="24"/>
            <w:szCs w:val="24"/>
          </w:rPr>
          <w:t>metaMutationalSigs</w:t>
        </w:r>
      </w:ins>
      <w:del w:id="220" w:author="Pandey,Palash" w:date="2021-02-25T09:47:00Z">
        <w:r w:rsidRPr="00D30079" w:rsidDel="00A653D1">
          <w:rPr>
            <w:rFonts w:ascii="Times New Roman" w:hAnsi="Times New Roman" w:cs="Times New Roman"/>
            <w:b/>
            <w:bCs/>
            <w:sz w:val="24"/>
            <w:szCs w:val="24"/>
            <w:highlight w:val="yellow"/>
          </w:rPr>
          <w:delText>NEED A ONE-LINER TO SUMMARIZE FIG</w:delText>
        </w:r>
      </w:del>
      <w:r w:rsidRPr="00D30079">
        <w:rPr>
          <w:rFonts w:ascii="Times New Roman" w:hAnsi="Times New Roman" w:cs="Times New Roman"/>
          <w:b/>
          <w:bCs/>
          <w:sz w:val="24"/>
          <w:szCs w:val="24"/>
          <w:highlight w:val="yellow"/>
        </w:rPr>
        <w:t>.</w:t>
      </w:r>
      <w:r w:rsidRPr="00BC399B">
        <w:rPr>
          <w:rFonts w:ascii="Times New Roman" w:hAnsi="Times New Roman" w:cs="Times New Roman"/>
          <w:b/>
          <w:bCs/>
          <w:sz w:val="24"/>
          <w:szCs w:val="24"/>
        </w:rPr>
        <w:t xml:space="preserve"> </w:t>
      </w:r>
      <w:r w:rsidRPr="00D30079">
        <w:rPr>
          <w:rFonts w:ascii="Times New Roman" w:hAnsi="Times New Roman" w:cs="Times New Roman"/>
          <w:sz w:val="24"/>
          <w:szCs w:val="24"/>
        </w:rPr>
        <w:t>A) Workflow for mutational signature analysis. Our tool MetaMutationalSigs is at the final level of analysis. B) Heatmap of Euclidean distance between the predicted exposures of COSMIC legacy signatures by different tools for a sample. C) Heatmap of Euclidean distance between the predicted exposures of COSMIC SBS signatures by different tools for a sample.  D) RMSE of the reconstruction error using for each tool and reference signatures, lower is better. Prevalence of SBS:ID:DBS::100:10:1. E) Heatmap of COSMIC legacy signature exposures, one row per sample. F) Heatmap of COSMIC SBS signature exposures, one row per sample.</w:t>
      </w:r>
    </w:p>
    <w:p w14:paraId="7E41B4CF" w14:textId="17792AF2" w:rsidR="00C43F02" w:rsidRPr="00BC399B" w:rsidRDefault="00C43F02" w:rsidP="00D30079">
      <w:pPr>
        <w:jc w:val="both"/>
        <w:rPr>
          <w:rFonts w:ascii="Times New Roman" w:hAnsi="Times New Roman" w:cs="Times New Roman"/>
          <w:b/>
          <w:bCs/>
          <w:sz w:val="24"/>
          <w:szCs w:val="24"/>
        </w:rPr>
      </w:pPr>
    </w:p>
    <w:p w14:paraId="10795448" w14:textId="77777777" w:rsidR="00C43F02" w:rsidRPr="00BC399B" w:rsidRDefault="00C43F02" w:rsidP="00D30079">
      <w:pPr>
        <w:jc w:val="both"/>
        <w:rPr>
          <w:rFonts w:ascii="Times New Roman" w:hAnsi="Times New Roman" w:cs="Times New Roman"/>
          <w:b/>
          <w:bCs/>
          <w:sz w:val="24"/>
          <w:szCs w:val="24"/>
        </w:rPr>
      </w:pPr>
    </w:p>
    <w:p w14:paraId="3B15F904" w14:textId="0D755AA3" w:rsidR="00C43F02" w:rsidRPr="00BC399B" w:rsidDel="001259C9" w:rsidRDefault="00C43F02" w:rsidP="00D30079">
      <w:pPr>
        <w:jc w:val="both"/>
        <w:rPr>
          <w:del w:id="221" w:author="Pandey,Palash" w:date="2021-02-25T10:06:00Z"/>
          <w:rFonts w:ascii="Times New Roman" w:hAnsi="Times New Roman" w:cs="Times New Roman"/>
          <w:b/>
          <w:bCs/>
          <w:sz w:val="24"/>
          <w:szCs w:val="24"/>
        </w:rPr>
      </w:pPr>
      <w:r w:rsidRPr="00BC399B">
        <w:rPr>
          <w:rFonts w:ascii="Times New Roman" w:hAnsi="Times New Roman" w:cs="Times New Roman"/>
          <w:b/>
          <w:bCs/>
          <w:sz w:val="24"/>
          <w:szCs w:val="24"/>
        </w:rPr>
        <w:t xml:space="preserve">Table Legend. </w:t>
      </w:r>
    </w:p>
    <w:p w14:paraId="5CC76198" w14:textId="48B88E80" w:rsidR="00C43F02" w:rsidRPr="00BC399B" w:rsidDel="001259C9" w:rsidRDefault="00C43F02" w:rsidP="00D30079">
      <w:pPr>
        <w:jc w:val="both"/>
        <w:rPr>
          <w:del w:id="222" w:author="Pandey,Palash" w:date="2021-02-25T10:06:00Z"/>
          <w:rFonts w:ascii="Times New Roman" w:hAnsi="Times New Roman" w:cs="Times New Roman"/>
          <w:b/>
          <w:bCs/>
          <w:sz w:val="24"/>
          <w:szCs w:val="24"/>
        </w:rPr>
      </w:pPr>
      <w:del w:id="223" w:author="Pandey,Palash" w:date="2021-02-25T10:06:00Z">
        <w:r w:rsidRPr="00BC399B" w:rsidDel="001259C9">
          <w:rPr>
            <w:rFonts w:ascii="Times New Roman" w:hAnsi="Times New Roman" w:cs="Times New Roman"/>
            <w:b/>
            <w:bCs/>
            <w:sz w:val="24"/>
            <w:szCs w:val="24"/>
          </w:rPr>
          <w:delText xml:space="preserve">Table 1. </w:delText>
        </w:r>
      </w:del>
      <w:del w:id="224" w:author="Pandey,Palash" w:date="2021-02-25T09:48:00Z">
        <w:r w:rsidRPr="00D30079" w:rsidDel="00A653D1">
          <w:rPr>
            <w:rFonts w:ascii="Times New Roman" w:hAnsi="Times New Roman" w:cs="Times New Roman"/>
            <w:b/>
            <w:bCs/>
            <w:sz w:val="24"/>
            <w:szCs w:val="24"/>
            <w:highlight w:val="yellow"/>
          </w:rPr>
          <w:delText xml:space="preserve">SAME </w:delText>
        </w:r>
        <w:r w:rsidRPr="00BC399B" w:rsidDel="00A653D1">
          <w:rPr>
            <w:rFonts w:ascii="Times New Roman" w:hAnsi="Times New Roman" w:cs="Times New Roman"/>
            <w:b/>
            <w:bCs/>
            <w:sz w:val="24"/>
            <w:szCs w:val="24"/>
            <w:highlight w:val="yellow"/>
          </w:rPr>
          <w:delText xml:space="preserve">COMMENT </w:delText>
        </w:r>
        <w:r w:rsidRPr="00D30079" w:rsidDel="00A653D1">
          <w:rPr>
            <w:rFonts w:ascii="Times New Roman" w:hAnsi="Times New Roman" w:cs="Times New Roman"/>
            <w:b/>
            <w:bCs/>
            <w:sz w:val="24"/>
            <w:szCs w:val="24"/>
            <w:highlight w:val="yellow"/>
          </w:rPr>
          <w:delText>AS ABOVE</w:delText>
        </w:r>
      </w:del>
    </w:p>
    <w:p w14:paraId="2F3EE6E2" w14:textId="30273258" w:rsidR="00C43F02" w:rsidRPr="00BC399B" w:rsidDel="001259C9" w:rsidRDefault="00C43F02" w:rsidP="00D30079">
      <w:pPr>
        <w:jc w:val="both"/>
        <w:rPr>
          <w:del w:id="225" w:author="Pandey,Palash" w:date="2021-02-25T10:06:00Z"/>
          <w:rFonts w:ascii="Times New Roman" w:hAnsi="Times New Roman" w:cs="Times New Roman"/>
          <w:b/>
          <w:bCs/>
          <w:sz w:val="24"/>
          <w:szCs w:val="24"/>
        </w:rPr>
      </w:pPr>
    </w:p>
    <w:p w14:paraId="0C0E2587" w14:textId="7496A003" w:rsidR="00C43F02" w:rsidRPr="00BC399B" w:rsidDel="001259C9" w:rsidRDefault="00C43F02" w:rsidP="00D30079">
      <w:pPr>
        <w:jc w:val="both"/>
        <w:rPr>
          <w:del w:id="226" w:author="Pandey,Palash" w:date="2021-02-25T10:06:00Z"/>
          <w:rFonts w:ascii="Times New Roman" w:hAnsi="Times New Roman" w:cs="Times New Roman"/>
          <w:b/>
          <w:bCs/>
          <w:sz w:val="24"/>
          <w:szCs w:val="24"/>
        </w:rPr>
      </w:pPr>
    </w:p>
    <w:p w14:paraId="318B0F2F" w14:textId="78D9F3ED" w:rsidR="00C43F02" w:rsidDel="001259C9" w:rsidRDefault="00C43F02" w:rsidP="005F3C0F">
      <w:pPr>
        <w:jc w:val="both"/>
        <w:rPr>
          <w:del w:id="227" w:author="Pandey,Palash" w:date="2021-02-25T10:06:00Z"/>
          <w:rFonts w:ascii="Times New Roman" w:hAnsi="Times New Roman" w:cs="Times New Roman"/>
          <w:b/>
          <w:bCs/>
          <w:sz w:val="24"/>
          <w:szCs w:val="24"/>
        </w:rPr>
      </w:pPr>
    </w:p>
    <w:p w14:paraId="03650F73" w14:textId="77777777" w:rsidR="00C5262E" w:rsidRPr="00BC399B" w:rsidRDefault="00C5262E" w:rsidP="00D30079">
      <w:pPr>
        <w:jc w:val="both"/>
        <w:rPr>
          <w:rFonts w:ascii="Times New Roman" w:hAnsi="Times New Roman" w:cs="Times New Roman"/>
          <w:b/>
          <w:bCs/>
          <w:sz w:val="24"/>
          <w:szCs w:val="24"/>
        </w:rPr>
      </w:pPr>
    </w:p>
    <w:p w14:paraId="4E4C8C50" w14:textId="738BD881" w:rsidR="00C43F02" w:rsidRPr="00BC399B" w:rsidRDefault="00C43F02" w:rsidP="00D30079">
      <w:pPr>
        <w:jc w:val="both"/>
        <w:rPr>
          <w:rFonts w:ascii="Times New Roman" w:hAnsi="Times New Roman" w:cs="Times New Roman"/>
          <w:sz w:val="24"/>
          <w:szCs w:val="24"/>
        </w:rPr>
      </w:pPr>
      <w:commentRangeStart w:id="228"/>
      <w:r w:rsidRPr="00BC399B">
        <w:rPr>
          <w:rFonts w:ascii="Times New Roman" w:hAnsi="Times New Roman" w:cs="Times New Roman"/>
          <w:b/>
          <w:bCs/>
          <w:sz w:val="24"/>
          <w:szCs w:val="24"/>
        </w:rPr>
        <w:t xml:space="preserve">Table 1. </w:t>
      </w:r>
      <w:commentRangeEnd w:id="228"/>
      <w:r w:rsidRPr="00D30079">
        <w:rPr>
          <w:rStyle w:val="CommentReference"/>
          <w:rFonts w:ascii="Times New Roman" w:hAnsi="Times New Roman" w:cs="Times New Roman"/>
          <w:b/>
          <w:bCs/>
          <w:sz w:val="24"/>
          <w:szCs w:val="24"/>
        </w:rPr>
        <w:commentReference w:id="228"/>
      </w:r>
      <w:r w:rsidRPr="00BC399B">
        <w:rPr>
          <w:rFonts w:ascii="Times New Roman" w:hAnsi="Times New Roman" w:cs="Times New Roman"/>
          <w:b/>
          <w:bCs/>
          <w:sz w:val="24"/>
          <w:szCs w:val="24"/>
        </w:rPr>
        <w:t xml:space="preserve"> </w:t>
      </w:r>
      <w:ins w:id="229" w:author="Pandey,Palash" w:date="2021-02-25T10:05:00Z">
        <w:r w:rsidR="008566DD">
          <w:rPr>
            <w:rFonts w:ascii="Times New Roman" w:hAnsi="Times New Roman" w:cs="Times New Roman"/>
            <w:b/>
            <w:bCs/>
            <w:sz w:val="24"/>
            <w:szCs w:val="24"/>
          </w:rPr>
          <w:t>Summary of result files</w:t>
        </w:r>
        <w:r w:rsidR="00C8299D">
          <w:rPr>
            <w:rFonts w:ascii="Times New Roman" w:hAnsi="Times New Roman" w:cs="Times New Roman"/>
            <w:b/>
            <w:bCs/>
            <w:sz w:val="24"/>
            <w:szCs w:val="24"/>
          </w:rPr>
          <w:t xml:space="preserve">. </w:t>
        </w:r>
      </w:ins>
      <w:del w:id="230" w:author="Pandey,Palash" w:date="2021-02-25T10:05:00Z">
        <w:r w:rsidR="00C2439A" w:rsidDel="008566DD">
          <w:rPr>
            <w:rFonts w:ascii="Times New Roman" w:hAnsi="Times New Roman" w:cs="Times New Roman"/>
            <w:b/>
            <w:bCs/>
            <w:sz w:val="24"/>
            <w:szCs w:val="24"/>
          </w:rPr>
          <w:delText xml:space="preserve">Summary </w:delText>
        </w:r>
        <w:r w:rsidRPr="00D30079" w:rsidDel="00C8299D">
          <w:rPr>
            <w:rFonts w:ascii="Times New Roman" w:hAnsi="Times New Roman" w:cs="Times New Roman"/>
            <w:sz w:val="24"/>
            <w:szCs w:val="24"/>
            <w:highlight w:val="yellow"/>
          </w:rPr>
          <w:delText xml:space="preserve">NEED A ONE-LINER HERE TO DESCRIBE WHAT THIS TABLE IS </w:delText>
        </w:r>
        <w:commentRangeStart w:id="231"/>
        <w:r w:rsidRPr="00D30079" w:rsidDel="00C8299D">
          <w:rPr>
            <w:rFonts w:ascii="Times New Roman" w:hAnsi="Times New Roman" w:cs="Times New Roman"/>
            <w:sz w:val="24"/>
            <w:szCs w:val="24"/>
            <w:highlight w:val="yellow"/>
          </w:rPr>
          <w:delText>SHOWING</w:delText>
        </w:r>
        <w:commentRangeEnd w:id="231"/>
        <w:r w:rsidRPr="00D30079" w:rsidDel="00C8299D">
          <w:rPr>
            <w:rStyle w:val="CommentReference"/>
            <w:rFonts w:ascii="Times New Roman" w:hAnsi="Times New Roman" w:cs="Times New Roman"/>
            <w:sz w:val="24"/>
            <w:szCs w:val="24"/>
            <w:highlight w:val="yellow"/>
          </w:rPr>
          <w:commentReference w:id="231"/>
        </w:r>
        <w:r w:rsidRPr="00BC399B" w:rsidDel="00C8299D">
          <w:rPr>
            <w:rFonts w:ascii="Times New Roman" w:hAnsi="Times New Roman" w:cs="Times New Roman"/>
            <w:sz w:val="24"/>
            <w:szCs w:val="24"/>
          </w:rPr>
          <w:delText xml:space="preserve">. </w:delText>
        </w:r>
      </w:del>
    </w:p>
    <w:tbl>
      <w:tblPr>
        <w:tblStyle w:val="TableGrid"/>
        <w:tblW w:w="0" w:type="auto"/>
        <w:tblLook w:val="04A0" w:firstRow="1" w:lastRow="0" w:firstColumn="1" w:lastColumn="0" w:noHBand="0" w:noVBand="1"/>
      </w:tblPr>
      <w:tblGrid>
        <w:gridCol w:w="4785"/>
        <w:gridCol w:w="965"/>
        <w:gridCol w:w="3600"/>
      </w:tblGrid>
      <w:tr w:rsidR="00C43F02" w:rsidRPr="00BC399B" w14:paraId="48B0900C" w14:textId="77777777" w:rsidTr="0072037E">
        <w:trPr>
          <w:trHeight w:val="300"/>
        </w:trPr>
        <w:tc>
          <w:tcPr>
            <w:tcW w:w="4880" w:type="dxa"/>
            <w:hideMark/>
          </w:tcPr>
          <w:p w14:paraId="69AFA65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lastRenderedPageBreak/>
              <w:t>File Name</w:t>
            </w:r>
          </w:p>
        </w:tc>
        <w:tc>
          <w:tcPr>
            <w:tcW w:w="1040" w:type="dxa"/>
            <w:hideMark/>
          </w:tcPr>
          <w:p w14:paraId="128C2F5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Format</w:t>
            </w:r>
          </w:p>
        </w:tc>
        <w:tc>
          <w:tcPr>
            <w:tcW w:w="6220" w:type="dxa"/>
            <w:hideMark/>
          </w:tcPr>
          <w:p w14:paraId="2700119E"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Description</w:t>
            </w:r>
          </w:p>
        </w:tc>
      </w:tr>
      <w:tr w:rsidR="00C43F02" w:rsidRPr="00BC399B" w14:paraId="6DC5A859" w14:textId="77777777" w:rsidTr="0072037E">
        <w:trPr>
          <w:trHeight w:val="300"/>
        </w:trPr>
        <w:tc>
          <w:tcPr>
            <w:tcW w:w="4880" w:type="dxa"/>
            <w:hideMark/>
          </w:tcPr>
          <w:p w14:paraId="3892F84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Heatmap_exposures_all_sigs_legacy.pdf</w:t>
            </w:r>
          </w:p>
        </w:tc>
        <w:tc>
          <w:tcPr>
            <w:tcW w:w="1040" w:type="dxa"/>
            <w:hideMark/>
          </w:tcPr>
          <w:p w14:paraId="794C509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7FBC16D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Exposures for all COSMIC 30 signatures.</w:t>
            </w:r>
          </w:p>
        </w:tc>
      </w:tr>
      <w:tr w:rsidR="00C43F02" w:rsidRPr="00BC399B" w14:paraId="4A6297E6" w14:textId="77777777" w:rsidTr="0072037E">
        <w:trPr>
          <w:trHeight w:val="300"/>
        </w:trPr>
        <w:tc>
          <w:tcPr>
            <w:tcW w:w="4880" w:type="dxa"/>
            <w:hideMark/>
          </w:tcPr>
          <w:p w14:paraId="52D8419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Heatmap_exposures_all_sigs_SBS.pdf</w:t>
            </w:r>
          </w:p>
        </w:tc>
        <w:tc>
          <w:tcPr>
            <w:tcW w:w="1040" w:type="dxa"/>
            <w:hideMark/>
          </w:tcPr>
          <w:p w14:paraId="4D59F17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E902185"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Exposures for all COSMIC SBS signatures.</w:t>
            </w:r>
          </w:p>
        </w:tc>
      </w:tr>
      <w:tr w:rsidR="00C43F02" w:rsidRPr="00BC399B" w14:paraId="6DCE397A" w14:textId="77777777" w:rsidTr="0072037E">
        <w:trPr>
          <w:trHeight w:val="600"/>
        </w:trPr>
        <w:tc>
          <w:tcPr>
            <w:tcW w:w="4880" w:type="dxa"/>
            <w:hideMark/>
          </w:tcPr>
          <w:p w14:paraId="436A2F5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Heatmap_legacy.pdf</w:t>
            </w:r>
          </w:p>
        </w:tc>
        <w:tc>
          <w:tcPr>
            <w:tcW w:w="1040" w:type="dxa"/>
            <w:hideMark/>
          </w:tcPr>
          <w:p w14:paraId="5BA60B5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C0D1AE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exposures by different tools.  One for each sample. </w:t>
            </w:r>
          </w:p>
        </w:tc>
      </w:tr>
      <w:tr w:rsidR="00C43F02" w:rsidRPr="00BC399B" w14:paraId="50C92879" w14:textId="77777777" w:rsidTr="0072037E">
        <w:trPr>
          <w:trHeight w:val="600"/>
        </w:trPr>
        <w:tc>
          <w:tcPr>
            <w:tcW w:w="4880" w:type="dxa"/>
            <w:hideMark/>
          </w:tcPr>
          <w:p w14:paraId="1B7FFF8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Heatmap_SBS.pdf</w:t>
            </w:r>
          </w:p>
        </w:tc>
        <w:tc>
          <w:tcPr>
            <w:tcW w:w="1040" w:type="dxa"/>
            <w:hideMark/>
          </w:tcPr>
          <w:p w14:paraId="187B6C0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51EB73E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exposures by different tools.  One for each sample. </w:t>
            </w:r>
          </w:p>
        </w:tc>
      </w:tr>
      <w:tr w:rsidR="00C43F02" w:rsidRPr="00BC399B" w14:paraId="347D10A2" w14:textId="77777777" w:rsidTr="0072037E">
        <w:trPr>
          <w:trHeight w:val="600"/>
        </w:trPr>
        <w:tc>
          <w:tcPr>
            <w:tcW w:w="4880" w:type="dxa"/>
            <w:hideMark/>
          </w:tcPr>
          <w:p w14:paraId="50228A77"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legacy_pie_charts.html</w:t>
            </w:r>
          </w:p>
        </w:tc>
        <w:tc>
          <w:tcPr>
            <w:tcW w:w="1040" w:type="dxa"/>
            <w:hideMark/>
          </w:tcPr>
          <w:p w14:paraId="5826CF45"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63EA745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30 legacy signature exposures, per sample and for each tool. </w:t>
            </w:r>
          </w:p>
        </w:tc>
      </w:tr>
      <w:tr w:rsidR="00C43F02" w:rsidRPr="00BC399B" w14:paraId="3DE40F72" w14:textId="77777777" w:rsidTr="0072037E">
        <w:trPr>
          <w:trHeight w:val="600"/>
        </w:trPr>
        <w:tc>
          <w:tcPr>
            <w:tcW w:w="4880" w:type="dxa"/>
            <w:hideMark/>
          </w:tcPr>
          <w:p w14:paraId="3CF3DC1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sbs_pie_charts.html</w:t>
            </w:r>
          </w:p>
        </w:tc>
        <w:tc>
          <w:tcPr>
            <w:tcW w:w="1040" w:type="dxa"/>
            <w:hideMark/>
          </w:tcPr>
          <w:p w14:paraId="724F0B8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5D7A74E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SBS signature exposures, per sample and for each tool. </w:t>
            </w:r>
          </w:p>
        </w:tc>
      </w:tr>
      <w:tr w:rsidR="00C43F02" w:rsidRPr="00BC399B" w14:paraId="3E2757AE" w14:textId="77777777" w:rsidTr="0072037E">
        <w:trPr>
          <w:trHeight w:val="600"/>
        </w:trPr>
        <w:tc>
          <w:tcPr>
            <w:tcW w:w="4880" w:type="dxa"/>
            <w:hideMark/>
          </w:tcPr>
          <w:p w14:paraId="71316B77"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legacy_rmse_bar_plot.png</w:t>
            </w:r>
          </w:p>
        </w:tc>
        <w:tc>
          <w:tcPr>
            <w:tcW w:w="1040" w:type="dxa"/>
            <w:hideMark/>
          </w:tcPr>
          <w:p w14:paraId="0FF4B96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png</w:t>
            </w:r>
          </w:p>
        </w:tc>
        <w:tc>
          <w:tcPr>
            <w:tcW w:w="6220" w:type="dxa"/>
            <w:hideMark/>
          </w:tcPr>
          <w:p w14:paraId="3A788F8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30 legacy COSMIC signatures for each tool. </w:t>
            </w:r>
          </w:p>
        </w:tc>
      </w:tr>
      <w:tr w:rsidR="00C43F02" w:rsidRPr="00BC399B" w14:paraId="42BDA430" w14:textId="77777777" w:rsidTr="0072037E">
        <w:trPr>
          <w:trHeight w:val="300"/>
        </w:trPr>
        <w:tc>
          <w:tcPr>
            <w:tcW w:w="4880" w:type="dxa"/>
            <w:hideMark/>
          </w:tcPr>
          <w:p w14:paraId="065B910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sbs_rmse_bar_plot.png</w:t>
            </w:r>
          </w:p>
        </w:tc>
        <w:tc>
          <w:tcPr>
            <w:tcW w:w="1040" w:type="dxa"/>
            <w:hideMark/>
          </w:tcPr>
          <w:p w14:paraId="01D81CE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png</w:t>
            </w:r>
          </w:p>
        </w:tc>
        <w:tc>
          <w:tcPr>
            <w:tcW w:w="6220" w:type="dxa"/>
            <w:hideMark/>
          </w:tcPr>
          <w:p w14:paraId="5AD89AF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COSMIC SBS signatures for each tool. </w:t>
            </w:r>
          </w:p>
        </w:tc>
      </w:tr>
      <w:tr w:rsidR="00C43F02" w:rsidRPr="00BC399B" w14:paraId="5DCBA4E1" w14:textId="77777777" w:rsidTr="0072037E">
        <w:trPr>
          <w:trHeight w:val="300"/>
        </w:trPr>
        <w:tc>
          <w:tcPr>
            <w:tcW w:w="4880" w:type="dxa"/>
            <w:hideMark/>
          </w:tcPr>
          <w:p w14:paraId="0050A79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toolname_results\legacy_sample_error.csv</w:t>
            </w:r>
          </w:p>
        </w:tc>
        <w:tc>
          <w:tcPr>
            <w:tcW w:w="1040" w:type="dxa"/>
            <w:hideMark/>
          </w:tcPr>
          <w:p w14:paraId="313A4A1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439F07D"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48A1A88B" w14:textId="77777777" w:rsidTr="0072037E">
        <w:trPr>
          <w:trHeight w:val="300"/>
        </w:trPr>
        <w:tc>
          <w:tcPr>
            <w:tcW w:w="4880" w:type="dxa"/>
            <w:hideMark/>
          </w:tcPr>
          <w:p w14:paraId="688131C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toolname_results\legacy_sample_exposure.csv</w:t>
            </w:r>
          </w:p>
        </w:tc>
        <w:tc>
          <w:tcPr>
            <w:tcW w:w="1040" w:type="dxa"/>
            <w:hideMark/>
          </w:tcPr>
          <w:p w14:paraId="3F5FFB5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03ABE4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heatmap and pie chart.</w:t>
            </w:r>
          </w:p>
        </w:tc>
      </w:tr>
      <w:tr w:rsidR="00C43F02" w:rsidRPr="00BC399B" w14:paraId="101EE8E3" w14:textId="77777777" w:rsidTr="0072037E">
        <w:trPr>
          <w:trHeight w:val="300"/>
        </w:trPr>
        <w:tc>
          <w:tcPr>
            <w:tcW w:w="4880" w:type="dxa"/>
            <w:hideMark/>
          </w:tcPr>
          <w:p w14:paraId="7CCBA9AB"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toolname_results\sbs_sample_error.csv</w:t>
            </w:r>
          </w:p>
        </w:tc>
        <w:tc>
          <w:tcPr>
            <w:tcW w:w="1040" w:type="dxa"/>
            <w:hideMark/>
          </w:tcPr>
          <w:p w14:paraId="2C3908C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3124CF4"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1FF7C771" w14:textId="77777777" w:rsidTr="0072037E">
        <w:trPr>
          <w:trHeight w:val="300"/>
        </w:trPr>
        <w:tc>
          <w:tcPr>
            <w:tcW w:w="4880" w:type="dxa"/>
            <w:hideMark/>
          </w:tcPr>
          <w:p w14:paraId="0CD9017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toolname_results\sbs_sample_exposure.csv</w:t>
            </w:r>
          </w:p>
        </w:tc>
        <w:tc>
          <w:tcPr>
            <w:tcW w:w="1040" w:type="dxa"/>
            <w:hideMark/>
          </w:tcPr>
          <w:p w14:paraId="7C190FA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879B3E8"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heatmap and pie chart.</w:t>
            </w:r>
          </w:p>
        </w:tc>
      </w:tr>
    </w:tbl>
    <w:p w14:paraId="7FAAECB3" w14:textId="2266811D" w:rsidR="00C43F02" w:rsidRPr="00BC399B" w:rsidDel="00D04153" w:rsidRDefault="00C43F02" w:rsidP="00D30079">
      <w:pPr>
        <w:jc w:val="both"/>
        <w:rPr>
          <w:del w:id="232" w:author="Pandey,Palash" w:date="2021-02-25T10:14:00Z"/>
          <w:rFonts w:ascii="Times New Roman" w:hAnsi="Times New Roman" w:cs="Times New Roman"/>
          <w:sz w:val="24"/>
          <w:szCs w:val="24"/>
        </w:rPr>
      </w:pPr>
    </w:p>
    <w:p w14:paraId="5B478723" w14:textId="698D896E" w:rsidR="00C43F02" w:rsidRPr="00D30079" w:rsidDel="00D04153" w:rsidRDefault="00C43F02" w:rsidP="00D30079">
      <w:pPr>
        <w:jc w:val="both"/>
        <w:rPr>
          <w:del w:id="233" w:author="Pandey,Palash" w:date="2021-02-25T10:14:00Z"/>
          <w:rFonts w:ascii="Times New Roman" w:hAnsi="Times New Roman" w:cs="Times New Roman"/>
          <w:sz w:val="24"/>
          <w:szCs w:val="24"/>
        </w:rPr>
      </w:pPr>
      <w:commentRangeStart w:id="234"/>
      <w:commentRangeStart w:id="235"/>
      <w:del w:id="236" w:author="Pandey,Palash" w:date="2021-02-25T10:13:00Z">
        <w:r w:rsidRPr="00D30079" w:rsidDel="008716CA">
          <w:rPr>
            <w:rFonts w:ascii="Times New Roman" w:hAnsi="Times New Roman" w:cs="Times New Roman"/>
            <w:noProof/>
            <w:sz w:val="24"/>
            <w:szCs w:val="24"/>
          </w:rPr>
          <w:lastRenderedPageBreak/>
          <w:drawing>
            <wp:inline distT="0" distB="0" distL="0" distR="0" wp14:anchorId="622EB3BE" wp14:editId="6F85FFA2">
              <wp:extent cx="5943600" cy="3348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3348355"/>
                      </a:xfrm>
                      <a:prstGeom prst="rect">
                        <a:avLst/>
                      </a:prstGeom>
                    </pic:spPr>
                  </pic:pic>
                </a:graphicData>
              </a:graphic>
            </wp:inline>
          </w:drawing>
        </w:r>
      </w:del>
      <w:commentRangeEnd w:id="234"/>
      <w:del w:id="237" w:author="Pandey,Palash" w:date="2021-02-25T10:14:00Z">
        <w:r w:rsidRPr="00D30079" w:rsidDel="00D04153">
          <w:rPr>
            <w:rStyle w:val="CommentReference"/>
            <w:rFonts w:ascii="Times New Roman" w:hAnsi="Times New Roman" w:cs="Times New Roman"/>
            <w:sz w:val="24"/>
            <w:szCs w:val="24"/>
          </w:rPr>
          <w:commentReference w:id="234"/>
        </w:r>
        <w:commentRangeEnd w:id="235"/>
        <w:r w:rsidRPr="00D30079" w:rsidDel="00D04153">
          <w:rPr>
            <w:rStyle w:val="CommentReference"/>
            <w:rFonts w:ascii="Times New Roman" w:hAnsi="Times New Roman" w:cs="Times New Roman"/>
            <w:sz w:val="24"/>
            <w:szCs w:val="24"/>
          </w:rPr>
          <w:commentReference w:id="235"/>
        </w:r>
      </w:del>
    </w:p>
    <w:p w14:paraId="5415C4E0" w14:textId="77777777" w:rsidR="00C43F02" w:rsidRPr="00BC399B" w:rsidDel="00D04153" w:rsidRDefault="00C43F02" w:rsidP="00D30079">
      <w:pPr>
        <w:jc w:val="both"/>
        <w:rPr>
          <w:del w:id="238" w:author="Pandey,Palash" w:date="2021-02-25T10:14:00Z"/>
          <w:rFonts w:ascii="Times New Roman" w:hAnsi="Times New Roman" w:cs="Times New Roman"/>
          <w:sz w:val="24"/>
          <w:szCs w:val="24"/>
        </w:rPr>
      </w:pPr>
    </w:p>
    <w:p w14:paraId="535FA044" w14:textId="29BCA5E6" w:rsidR="00C43F02" w:rsidRPr="00BC399B" w:rsidDel="00D04153" w:rsidRDefault="00C43F02" w:rsidP="00D30079">
      <w:pPr>
        <w:jc w:val="both"/>
        <w:rPr>
          <w:del w:id="239" w:author="Pandey,Palash" w:date="2021-02-25T10:14:00Z"/>
          <w:rFonts w:ascii="Times New Roman" w:hAnsi="Times New Roman" w:cs="Times New Roman"/>
          <w:sz w:val="24"/>
          <w:szCs w:val="24"/>
        </w:rPr>
      </w:pPr>
      <w:del w:id="240" w:author="Pandey,Palash" w:date="2021-02-25T10:14:00Z">
        <w:r w:rsidRPr="00BC399B" w:rsidDel="00D04153">
          <w:rPr>
            <w:rFonts w:ascii="Times New Roman" w:hAnsi="Times New Roman" w:cs="Times New Roman"/>
            <w:b/>
            <w:bCs/>
            <w:sz w:val="24"/>
            <w:szCs w:val="24"/>
          </w:rPr>
          <w:delText>Figure 1</w:delText>
        </w:r>
        <w:r w:rsidRPr="00BC399B" w:rsidDel="00D04153">
          <w:rPr>
            <w:rFonts w:ascii="Times New Roman" w:hAnsi="Times New Roman" w:cs="Times New Roman"/>
            <w:sz w:val="24"/>
            <w:szCs w:val="24"/>
          </w:rPr>
          <w:delText xml:space="preserve">. Pandey et. al. </w:delText>
        </w:r>
      </w:del>
    </w:p>
    <w:p w14:paraId="0B9F03D9" w14:textId="77777777" w:rsidR="00C43F02" w:rsidRPr="00D30079" w:rsidRDefault="00C43F02" w:rsidP="00D30079">
      <w:pPr>
        <w:jc w:val="both"/>
        <w:rPr>
          <w:rFonts w:ascii="Times New Roman" w:hAnsi="Times New Roman" w:cs="Times New Roman"/>
          <w:sz w:val="24"/>
          <w:szCs w:val="24"/>
        </w:rPr>
      </w:pPr>
    </w:p>
    <w:sectPr w:rsidR="00C43F02" w:rsidRPr="00D30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jeevani Arora" w:date="2021-02-24T11:09:00Z" w:initials="SA">
    <w:p w14:paraId="45B5C9CE" w14:textId="3091FC3E" w:rsidR="00137BFF" w:rsidRDefault="00137BFF">
      <w:pPr>
        <w:pStyle w:val="CommentText"/>
      </w:pPr>
      <w:r>
        <w:rPr>
          <w:rStyle w:val="CommentReference"/>
        </w:rPr>
        <w:annotationRef/>
      </w:r>
      <w:r w:rsidR="000B0C6E">
        <w:t>Maybe include the word result here as well? As we are comparing results.</w:t>
      </w:r>
    </w:p>
  </w:comment>
  <w:comment w:id="25" w:author="Rosen,Gail" w:date="2021-02-23T13:50:00Z" w:initials="R">
    <w:p w14:paraId="0AEBB542" w14:textId="68036C63" w:rsidR="00C75A10" w:rsidRDefault="00C75A10">
      <w:pPr>
        <w:pStyle w:val="CommentText"/>
      </w:pPr>
      <w:r>
        <w:rPr>
          <w:rStyle w:val="CommentReference"/>
        </w:rPr>
        <w:annotationRef/>
      </w:r>
      <w:r>
        <w:t>Somatic mutations in cancerous tumors are thought to be caused by independent mutational processes?</w:t>
      </w:r>
    </w:p>
  </w:comment>
  <w:comment w:id="26" w:author="Sanjeevani Arora" w:date="2021-02-24T10:56:00Z" w:initials="SA">
    <w:p w14:paraId="6857E1F9" w14:textId="46D524D7" w:rsidR="007A73EC" w:rsidRDefault="007A73EC">
      <w:pPr>
        <w:pStyle w:val="CommentText"/>
      </w:pPr>
      <w:r>
        <w:rPr>
          <w:rStyle w:val="CommentReference"/>
        </w:rPr>
        <w:annotationRef/>
      </w:r>
      <w:r>
        <w:t>Does this belong here or at the end? Check journal format</w:t>
      </w:r>
    </w:p>
  </w:comment>
  <w:comment w:id="64" w:author="Sanjeevani Arora" w:date="2021-02-24T10:38:00Z" w:initials="SA">
    <w:p w14:paraId="3C1F57FD" w14:textId="77777777" w:rsidR="0016242E" w:rsidRDefault="0016242E" w:rsidP="0016242E">
      <w:pPr>
        <w:pStyle w:val="CommentText"/>
      </w:pPr>
      <w:r>
        <w:rPr>
          <w:rStyle w:val="CommentReference"/>
        </w:rPr>
        <w:annotationRef/>
      </w:r>
      <w:r>
        <w:t>cite-</w:t>
      </w:r>
    </w:p>
    <w:p w14:paraId="197F4DD1" w14:textId="77777777" w:rsidR="0016242E" w:rsidRDefault="00E63082" w:rsidP="0016242E">
      <w:pPr>
        <w:pStyle w:val="CommentText"/>
      </w:pPr>
      <w:hyperlink r:id="rId1" w:history="1">
        <w:r w:rsidR="0016242E" w:rsidRPr="005C4C97">
          <w:rPr>
            <w:rStyle w:val="Hyperlink"/>
          </w:rPr>
          <w:t>https://www.biorxiv.org/content/10.1101/2020.06.23.167668v1.full</w:t>
        </w:r>
      </w:hyperlink>
    </w:p>
    <w:p w14:paraId="43D91AA6" w14:textId="77777777" w:rsidR="0016242E" w:rsidRPr="00E91E65" w:rsidRDefault="0016242E" w:rsidP="0016242E">
      <w:pPr>
        <w:spacing w:after="0" w:line="240" w:lineRule="auto"/>
        <w:rPr>
          <w:rFonts w:ascii="Times New Roman" w:eastAsia="Times New Roman" w:hAnsi="Times New Roman" w:cs="Times New Roman"/>
          <w:sz w:val="24"/>
          <w:szCs w:val="24"/>
        </w:rPr>
      </w:pPr>
      <w:r w:rsidRPr="00E91E65">
        <w:rPr>
          <w:rFonts w:ascii="Times New Roman" w:eastAsia="Times New Roman" w:hAnsi="Times New Roman" w:cs="Times New Roman"/>
          <w:i/>
          <w:iCs/>
          <w:sz w:val="24"/>
          <w:szCs w:val="24"/>
        </w:rPr>
        <w:t>Olafsson, S. et al. The mutational profile and clonal landscape of the inflammatory bowel disease affected colon. bioRxiv (2019)</w:t>
      </w:r>
    </w:p>
    <w:p w14:paraId="7AE03655" w14:textId="77777777" w:rsidR="0016242E" w:rsidRDefault="0016242E" w:rsidP="0016242E">
      <w:pPr>
        <w:pStyle w:val="CommentText"/>
        <w:rPr>
          <w:noProof/>
        </w:rPr>
      </w:pPr>
    </w:p>
    <w:p w14:paraId="06914787" w14:textId="77777777" w:rsidR="0016242E" w:rsidRDefault="0016242E" w:rsidP="0016242E">
      <w:r>
        <w:rPr>
          <w:rFonts w:hAnsi="Symbol"/>
        </w:rPr>
        <w:t></w:t>
      </w:r>
      <w:r>
        <w:t xml:space="preserve">  </w:t>
      </w:r>
      <w:bookmarkStart w:id="65" w:name="_Hlk65137394"/>
      <w:r>
        <w:rPr>
          <w:rStyle w:val="cit-name-surname"/>
          <w:i/>
          <w:iCs/>
        </w:rPr>
        <w:t>Lee-Six</w:t>
      </w:r>
      <w:r>
        <w:rPr>
          <w:rStyle w:val="cit-auth"/>
          <w:i/>
          <w:iCs/>
        </w:rPr>
        <w:t xml:space="preserve">, </w:t>
      </w:r>
      <w:r>
        <w:rPr>
          <w:rStyle w:val="cit-name-given-names"/>
          <w:i/>
          <w:iCs/>
        </w:rPr>
        <w:t>H.</w:t>
      </w:r>
      <w:r>
        <w:rPr>
          <w:rStyle w:val="HTMLCite"/>
        </w:rPr>
        <w:t xml:space="preserve"> </w:t>
      </w:r>
      <w:r>
        <w:rPr>
          <w:rStyle w:val="cit-etal"/>
          <w:i/>
          <w:iCs/>
        </w:rPr>
        <w:t>et al.</w:t>
      </w:r>
      <w:r>
        <w:rPr>
          <w:rStyle w:val="HTMLCite"/>
        </w:rPr>
        <w:t xml:space="preserve"> </w:t>
      </w:r>
      <w:r>
        <w:rPr>
          <w:rStyle w:val="cit-article-title"/>
          <w:i/>
          <w:iCs/>
        </w:rPr>
        <w:t>The landscape of somatic mutation in normal colorectal epithelial cells</w:t>
      </w:r>
      <w:r>
        <w:rPr>
          <w:rStyle w:val="HTMLCite"/>
        </w:rPr>
        <w:t xml:space="preserve">. Nature </w:t>
      </w:r>
      <w:r>
        <w:rPr>
          <w:rStyle w:val="cit-vol"/>
          <w:i/>
          <w:iCs/>
        </w:rPr>
        <w:t>574</w:t>
      </w:r>
      <w:r>
        <w:rPr>
          <w:rStyle w:val="HTMLCite"/>
        </w:rPr>
        <w:t xml:space="preserve">, </w:t>
      </w:r>
      <w:r>
        <w:rPr>
          <w:rStyle w:val="cit-fpage"/>
          <w:i/>
          <w:iCs/>
        </w:rPr>
        <w:t>532</w:t>
      </w:r>
      <w:r>
        <w:rPr>
          <w:rStyle w:val="HTMLCite"/>
        </w:rPr>
        <w:t>–</w:t>
      </w:r>
      <w:r>
        <w:rPr>
          <w:rStyle w:val="cit-lpage"/>
          <w:i/>
          <w:iCs/>
        </w:rPr>
        <w:t>537</w:t>
      </w:r>
      <w:r>
        <w:rPr>
          <w:rStyle w:val="cit-pub-id-sep"/>
          <w:i/>
          <w:iCs/>
        </w:rPr>
        <w:t xml:space="preserve">, </w:t>
      </w:r>
      <w:r>
        <w:rPr>
          <w:rStyle w:val="cit-pub-id-scheme"/>
          <w:i/>
          <w:iCs/>
        </w:rPr>
        <w:t xml:space="preserve">doi: </w:t>
      </w:r>
      <w:r>
        <w:rPr>
          <w:rStyle w:val="cit-pub-id"/>
          <w:i/>
          <w:iCs/>
        </w:rPr>
        <w:t>10.1038/s41586-019-1672-7</w:t>
      </w:r>
      <w:r>
        <w:rPr>
          <w:rStyle w:val="HTMLCite"/>
        </w:rPr>
        <w:t xml:space="preserve"> (</w:t>
      </w:r>
      <w:r>
        <w:rPr>
          <w:rStyle w:val="cit-pub-date"/>
          <w:i/>
          <w:iCs/>
        </w:rPr>
        <w:t>2019</w:t>
      </w:r>
      <w:r>
        <w:rPr>
          <w:rStyle w:val="HTMLCite"/>
        </w:rPr>
        <w:t>)</w:t>
      </w:r>
      <w:bookmarkEnd w:id="65"/>
      <w:r>
        <w:rPr>
          <w:rStyle w:val="HTMLCite"/>
        </w:rPr>
        <w:t>.</w:t>
      </w:r>
    </w:p>
    <w:p w14:paraId="0E71C835" w14:textId="77777777" w:rsidR="0016242E" w:rsidRDefault="00E63082" w:rsidP="0016242E">
      <w:hyperlink r:id="rId2" w:history="1">
        <w:r w:rsidR="0016242E">
          <w:rPr>
            <w:rStyle w:val="Hyperlink"/>
          </w:rPr>
          <w:t>CrossRef</w:t>
        </w:r>
      </w:hyperlink>
      <w:hyperlink r:id="rId3" w:history="1">
        <w:r w:rsidR="0016242E">
          <w:rPr>
            <w:rStyle w:val="Hyperlink"/>
          </w:rPr>
          <w:t>PubMed</w:t>
        </w:r>
      </w:hyperlink>
      <w:hyperlink r:id="rId4" w:history="1">
        <w:r w:rsidR="0016242E">
          <w:rPr>
            <w:rStyle w:val="Hyperlink"/>
          </w:rPr>
          <w:t>Google Scholar</w:t>
        </w:r>
      </w:hyperlink>
    </w:p>
    <w:p w14:paraId="3E1A5BA4" w14:textId="77777777" w:rsidR="0016242E" w:rsidRDefault="0016242E" w:rsidP="0016242E">
      <w:r>
        <w:rPr>
          <w:rFonts w:hAnsi="Symbol"/>
        </w:rPr>
        <w:t></w:t>
      </w:r>
      <w:r>
        <w:t xml:space="preserve">  </w:t>
      </w:r>
      <w:hyperlink r:id="rId5" w:anchor="xref-ref-27-1" w:tooltip="View reference 27 in text" w:history="1">
        <w:r>
          <w:rPr>
            <w:rStyle w:val="Hyperlink"/>
            <w:rFonts w:ascii="Cambria Math" w:hAnsi="Cambria Math" w:cs="Cambria Math"/>
          </w:rPr>
          <w:t>↵</w:t>
        </w:r>
      </w:hyperlink>
    </w:p>
    <w:p w14:paraId="143A79DF" w14:textId="77777777" w:rsidR="0016242E" w:rsidRDefault="0016242E" w:rsidP="0016242E">
      <w:r>
        <w:rPr>
          <w:rStyle w:val="cit-name-surname"/>
          <w:i/>
          <w:iCs/>
        </w:rPr>
        <w:t>Brunner</w:t>
      </w:r>
      <w:r>
        <w:rPr>
          <w:rStyle w:val="cit-auth"/>
          <w:i/>
          <w:iCs/>
        </w:rPr>
        <w:t xml:space="preserve">, </w:t>
      </w:r>
      <w:r>
        <w:rPr>
          <w:rStyle w:val="cit-name-given-names"/>
          <w:i/>
          <w:iCs/>
        </w:rPr>
        <w:t>S. F.</w:t>
      </w:r>
      <w:r>
        <w:rPr>
          <w:rStyle w:val="HTMLCite"/>
        </w:rPr>
        <w:t xml:space="preserve"> </w:t>
      </w:r>
      <w:r>
        <w:rPr>
          <w:rStyle w:val="cit-etal"/>
          <w:i/>
          <w:iCs/>
        </w:rPr>
        <w:t>et al.</w:t>
      </w:r>
      <w:r>
        <w:rPr>
          <w:rStyle w:val="HTMLCite"/>
        </w:rPr>
        <w:t xml:space="preserve"> </w:t>
      </w:r>
      <w:r>
        <w:rPr>
          <w:rStyle w:val="cit-article-title"/>
          <w:i/>
          <w:iCs/>
        </w:rPr>
        <w:t>Somatic mutations and clonal dynamics in healthy and cirrhotic human liver</w:t>
      </w:r>
      <w:r>
        <w:rPr>
          <w:rStyle w:val="HTMLCite"/>
        </w:rPr>
        <w:t xml:space="preserve">. Nature </w:t>
      </w:r>
      <w:r>
        <w:rPr>
          <w:rStyle w:val="cit-vol"/>
          <w:i/>
          <w:iCs/>
        </w:rPr>
        <w:t>574</w:t>
      </w:r>
      <w:r>
        <w:rPr>
          <w:rStyle w:val="HTMLCite"/>
        </w:rPr>
        <w:t xml:space="preserve">, </w:t>
      </w:r>
      <w:r>
        <w:rPr>
          <w:rStyle w:val="cit-fpage"/>
          <w:i/>
          <w:iCs/>
        </w:rPr>
        <w:t>538</w:t>
      </w:r>
      <w:r>
        <w:rPr>
          <w:rStyle w:val="HTMLCite"/>
        </w:rPr>
        <w:t>–</w:t>
      </w:r>
      <w:r>
        <w:rPr>
          <w:rStyle w:val="cit-lpage"/>
          <w:i/>
          <w:iCs/>
        </w:rPr>
        <w:t>542</w:t>
      </w:r>
      <w:r>
        <w:rPr>
          <w:rStyle w:val="cit-pub-id-sep"/>
          <w:i/>
          <w:iCs/>
        </w:rPr>
        <w:t xml:space="preserve">, </w:t>
      </w:r>
      <w:r>
        <w:rPr>
          <w:rStyle w:val="cit-pub-id-scheme"/>
          <w:i/>
          <w:iCs/>
        </w:rPr>
        <w:t xml:space="preserve">doi: </w:t>
      </w:r>
      <w:r>
        <w:rPr>
          <w:rStyle w:val="cit-pub-id"/>
          <w:i/>
          <w:iCs/>
        </w:rPr>
        <w:t>10.1038/s41586-019-1670-9</w:t>
      </w:r>
      <w:r>
        <w:rPr>
          <w:rStyle w:val="HTMLCite"/>
        </w:rPr>
        <w:t xml:space="preserve"> (</w:t>
      </w:r>
      <w:r>
        <w:rPr>
          <w:rStyle w:val="cit-pub-date"/>
          <w:i/>
          <w:iCs/>
        </w:rPr>
        <w:t>2019</w:t>
      </w:r>
      <w:r>
        <w:rPr>
          <w:rStyle w:val="HTMLCite"/>
        </w:rPr>
        <w:t>).</w:t>
      </w:r>
    </w:p>
    <w:p w14:paraId="22622AF1" w14:textId="77777777" w:rsidR="0016242E" w:rsidRDefault="00E63082" w:rsidP="0016242E">
      <w:hyperlink r:id="rId6" w:history="1">
        <w:r w:rsidR="0016242E">
          <w:rPr>
            <w:rStyle w:val="Hyperlink"/>
          </w:rPr>
          <w:t>CrossRef</w:t>
        </w:r>
      </w:hyperlink>
      <w:hyperlink r:id="rId7" w:history="1">
        <w:r w:rsidR="0016242E">
          <w:rPr>
            <w:rStyle w:val="Hyperlink"/>
          </w:rPr>
          <w:t>PubMed</w:t>
        </w:r>
      </w:hyperlink>
      <w:hyperlink r:id="rId8" w:history="1">
        <w:r w:rsidR="0016242E">
          <w:rPr>
            <w:rStyle w:val="Hyperlink"/>
          </w:rPr>
          <w:t>Google Scholar</w:t>
        </w:r>
      </w:hyperlink>
    </w:p>
    <w:p w14:paraId="2B162B9B" w14:textId="77777777" w:rsidR="0016242E" w:rsidRDefault="0016242E" w:rsidP="0016242E">
      <w:r>
        <w:rPr>
          <w:rFonts w:hAnsi="Symbol"/>
        </w:rPr>
        <w:t></w:t>
      </w:r>
      <w:r>
        <w:t xml:space="preserve">  </w:t>
      </w:r>
      <w:hyperlink r:id="rId9" w:anchor="xref-ref-28-1" w:tooltip="View reference 28 in text" w:history="1">
        <w:r>
          <w:rPr>
            <w:rStyle w:val="Hyperlink"/>
            <w:rFonts w:ascii="Cambria Math" w:hAnsi="Cambria Math" w:cs="Cambria Math"/>
          </w:rPr>
          <w:t>↵</w:t>
        </w:r>
      </w:hyperlink>
    </w:p>
    <w:p w14:paraId="0C939ACD" w14:textId="77777777" w:rsidR="0016242E" w:rsidRDefault="0016242E" w:rsidP="0016242E">
      <w:bookmarkStart w:id="66" w:name="_Hlk65137457"/>
      <w:r>
        <w:rPr>
          <w:rStyle w:val="cit-name-surname"/>
          <w:i/>
          <w:iCs/>
        </w:rPr>
        <w:t>Yoshida</w:t>
      </w:r>
      <w:r>
        <w:rPr>
          <w:rStyle w:val="cit-auth"/>
          <w:i/>
          <w:iCs/>
        </w:rPr>
        <w:t xml:space="preserve">, </w:t>
      </w:r>
      <w:r>
        <w:rPr>
          <w:rStyle w:val="cit-name-given-names"/>
          <w:i/>
          <w:iCs/>
        </w:rPr>
        <w:t>K.</w:t>
      </w:r>
      <w:r>
        <w:rPr>
          <w:rStyle w:val="HTMLCite"/>
        </w:rPr>
        <w:t xml:space="preserve"> </w:t>
      </w:r>
      <w:r>
        <w:rPr>
          <w:rStyle w:val="cit-etal"/>
          <w:i/>
          <w:iCs/>
        </w:rPr>
        <w:t>et al.</w:t>
      </w:r>
      <w:r>
        <w:rPr>
          <w:rStyle w:val="HTMLCite"/>
        </w:rPr>
        <w:t xml:space="preserve"> </w:t>
      </w:r>
      <w:r>
        <w:rPr>
          <w:rStyle w:val="cit-article-title"/>
          <w:i/>
          <w:iCs/>
        </w:rPr>
        <w:t>Tobacco smoking and somatic mutations in human bronchial epithelium</w:t>
      </w:r>
      <w:r>
        <w:rPr>
          <w:rStyle w:val="HTMLCite"/>
        </w:rPr>
        <w:t xml:space="preserve">. Nature </w:t>
      </w:r>
      <w:r>
        <w:rPr>
          <w:rStyle w:val="cit-vol"/>
          <w:i/>
          <w:iCs/>
        </w:rPr>
        <w:t>578</w:t>
      </w:r>
      <w:r>
        <w:rPr>
          <w:rStyle w:val="HTMLCite"/>
        </w:rPr>
        <w:t xml:space="preserve">, </w:t>
      </w:r>
      <w:r>
        <w:rPr>
          <w:rStyle w:val="cit-fpage"/>
          <w:i/>
          <w:iCs/>
        </w:rPr>
        <w:t>266</w:t>
      </w:r>
      <w:r>
        <w:rPr>
          <w:rStyle w:val="HTMLCite"/>
        </w:rPr>
        <w:t>–</w:t>
      </w:r>
      <w:r>
        <w:rPr>
          <w:rStyle w:val="cit-lpage"/>
          <w:i/>
          <w:iCs/>
        </w:rPr>
        <w:t>272</w:t>
      </w:r>
      <w:r>
        <w:rPr>
          <w:rStyle w:val="cit-pub-id-sep"/>
          <w:i/>
          <w:iCs/>
        </w:rPr>
        <w:t xml:space="preserve">, </w:t>
      </w:r>
      <w:r>
        <w:rPr>
          <w:rStyle w:val="cit-pub-id-scheme"/>
          <w:i/>
          <w:iCs/>
        </w:rPr>
        <w:t xml:space="preserve">doi: </w:t>
      </w:r>
      <w:r>
        <w:rPr>
          <w:rStyle w:val="cit-pub-id"/>
          <w:i/>
          <w:iCs/>
        </w:rPr>
        <w:t>10.1038/s41586-020-1961-1</w:t>
      </w:r>
      <w:r>
        <w:rPr>
          <w:rStyle w:val="HTMLCite"/>
        </w:rPr>
        <w:t xml:space="preserve"> (</w:t>
      </w:r>
      <w:r>
        <w:rPr>
          <w:rStyle w:val="cit-pub-date"/>
          <w:i/>
          <w:iCs/>
        </w:rPr>
        <w:t>2020</w:t>
      </w:r>
      <w:r>
        <w:rPr>
          <w:rStyle w:val="HTMLCite"/>
        </w:rPr>
        <w:t>).</w:t>
      </w:r>
      <w:bookmarkEnd w:id="66"/>
    </w:p>
    <w:p w14:paraId="15A65483" w14:textId="77777777" w:rsidR="0016242E" w:rsidRDefault="00E63082" w:rsidP="0016242E">
      <w:hyperlink r:id="rId10" w:history="1">
        <w:r w:rsidR="0016242E">
          <w:rPr>
            <w:rStyle w:val="Hyperlink"/>
          </w:rPr>
          <w:t>CrossRef</w:t>
        </w:r>
      </w:hyperlink>
      <w:hyperlink r:id="rId11" w:history="1">
        <w:r w:rsidR="0016242E">
          <w:rPr>
            <w:rStyle w:val="Hyperlink"/>
          </w:rPr>
          <w:t>Google Scholar</w:t>
        </w:r>
      </w:hyperlink>
    </w:p>
    <w:p w14:paraId="2904D53F" w14:textId="77777777" w:rsidR="0016242E" w:rsidRDefault="0016242E" w:rsidP="0016242E">
      <w:r>
        <w:rPr>
          <w:rFonts w:hAnsi="Symbol"/>
        </w:rPr>
        <w:t></w:t>
      </w:r>
      <w:r>
        <w:t xml:space="preserve">  </w:t>
      </w:r>
      <w:hyperlink r:id="rId12" w:anchor="xref-ref-29-1" w:tooltip="View reference 29 in text" w:history="1">
        <w:r>
          <w:rPr>
            <w:rStyle w:val="Hyperlink"/>
            <w:rFonts w:ascii="Cambria Math" w:hAnsi="Cambria Math" w:cs="Cambria Math"/>
          </w:rPr>
          <w:t>↵</w:t>
        </w:r>
      </w:hyperlink>
    </w:p>
    <w:p w14:paraId="39759972" w14:textId="77777777" w:rsidR="0016242E" w:rsidRDefault="0016242E" w:rsidP="0016242E">
      <w:bookmarkStart w:id="67" w:name="_Hlk65137489"/>
      <w:r>
        <w:rPr>
          <w:rStyle w:val="cit-name-surname"/>
          <w:i/>
          <w:iCs/>
        </w:rPr>
        <w:t>Moore</w:t>
      </w:r>
      <w:r>
        <w:rPr>
          <w:rStyle w:val="cit-auth"/>
          <w:i/>
          <w:iCs/>
        </w:rPr>
        <w:t xml:space="preserve">, </w:t>
      </w:r>
      <w:r>
        <w:rPr>
          <w:rStyle w:val="cit-name-given-names"/>
          <w:i/>
          <w:iCs/>
        </w:rPr>
        <w:t>L.</w:t>
      </w:r>
      <w:r>
        <w:rPr>
          <w:rStyle w:val="HTMLCite"/>
        </w:rPr>
        <w:t xml:space="preserve"> </w:t>
      </w:r>
      <w:r>
        <w:rPr>
          <w:rStyle w:val="cit-etal"/>
          <w:i/>
          <w:iCs/>
        </w:rPr>
        <w:t>et al.</w:t>
      </w:r>
      <w:r>
        <w:rPr>
          <w:rStyle w:val="HTMLCite"/>
        </w:rPr>
        <w:t xml:space="preserve"> </w:t>
      </w:r>
      <w:r>
        <w:rPr>
          <w:rStyle w:val="cit-article-title"/>
          <w:i/>
          <w:iCs/>
        </w:rPr>
        <w:t>The mutational landscape of normal human endometrial epithelium</w:t>
      </w:r>
      <w:r>
        <w:rPr>
          <w:rStyle w:val="HTMLCite"/>
        </w:rPr>
        <w:t xml:space="preserve">. Nature </w:t>
      </w:r>
      <w:r>
        <w:rPr>
          <w:rStyle w:val="cit-vol"/>
          <w:i/>
          <w:iCs/>
        </w:rPr>
        <w:t>580</w:t>
      </w:r>
      <w:r>
        <w:rPr>
          <w:rStyle w:val="HTMLCite"/>
        </w:rPr>
        <w:t xml:space="preserve">, </w:t>
      </w:r>
      <w:r>
        <w:rPr>
          <w:rStyle w:val="cit-fpage"/>
          <w:i/>
          <w:iCs/>
        </w:rPr>
        <w:t>640</w:t>
      </w:r>
      <w:r>
        <w:rPr>
          <w:rStyle w:val="HTMLCite"/>
        </w:rPr>
        <w:t>–</w:t>
      </w:r>
      <w:r>
        <w:rPr>
          <w:rStyle w:val="cit-lpage"/>
          <w:i/>
          <w:iCs/>
        </w:rPr>
        <w:t>646</w:t>
      </w:r>
      <w:r>
        <w:rPr>
          <w:rStyle w:val="cit-pub-id-sep"/>
          <w:i/>
          <w:iCs/>
        </w:rPr>
        <w:t xml:space="preserve">, </w:t>
      </w:r>
      <w:r>
        <w:rPr>
          <w:rStyle w:val="cit-pub-id-scheme"/>
          <w:i/>
          <w:iCs/>
        </w:rPr>
        <w:t xml:space="preserve">doi: </w:t>
      </w:r>
      <w:r>
        <w:rPr>
          <w:rStyle w:val="cit-pub-id"/>
          <w:i/>
          <w:iCs/>
        </w:rPr>
        <w:t>10.1038/s41586-020-2214-z</w:t>
      </w:r>
      <w:r>
        <w:rPr>
          <w:rStyle w:val="HTMLCite"/>
        </w:rPr>
        <w:t xml:space="preserve"> (</w:t>
      </w:r>
      <w:r>
        <w:rPr>
          <w:rStyle w:val="cit-pub-date"/>
          <w:i/>
          <w:iCs/>
        </w:rPr>
        <w:t>2020</w:t>
      </w:r>
      <w:r>
        <w:rPr>
          <w:rStyle w:val="HTMLCite"/>
        </w:rPr>
        <w:t>).</w:t>
      </w:r>
      <w:bookmarkEnd w:id="67"/>
    </w:p>
    <w:p w14:paraId="198834C9" w14:textId="6F8C6FCC" w:rsidR="0016242E" w:rsidRDefault="0016242E">
      <w:pPr>
        <w:pStyle w:val="CommentText"/>
      </w:pPr>
    </w:p>
  </w:comment>
  <w:comment w:id="72" w:author="Sanjeevani Arora" w:date="2021-02-24T10:24:00Z" w:initials="SA">
    <w:p w14:paraId="4722D86B" w14:textId="77777777" w:rsidR="00B00F84" w:rsidRDefault="00B00F84">
      <w:pPr>
        <w:pStyle w:val="CommentText"/>
      </w:pPr>
      <w:r>
        <w:rPr>
          <w:rStyle w:val="CommentReference"/>
        </w:rPr>
        <w:annotationRef/>
      </w:r>
      <w:r>
        <w:t>Cite Alexandrov LB 2013 and this paper</w:t>
      </w:r>
    </w:p>
    <w:p w14:paraId="7E3D3756" w14:textId="509195C0" w:rsidR="00B00F84" w:rsidRDefault="00B00F84">
      <w:pPr>
        <w:pStyle w:val="CommentText"/>
      </w:pPr>
      <w:r w:rsidRPr="00B00F84">
        <w:t>https://www.nature.com/articles/s41586-020-1943-3</w:t>
      </w:r>
    </w:p>
  </w:comment>
  <w:comment w:id="77" w:author="Sanjeevani Arora" w:date="2021-02-24T10:14:00Z" w:initials="SA">
    <w:p w14:paraId="23ECFA1C" w14:textId="77777777" w:rsidR="00905EC3" w:rsidRDefault="00905EC3">
      <w:pPr>
        <w:pStyle w:val="CommentText"/>
      </w:pPr>
      <w:r>
        <w:rPr>
          <w:rStyle w:val="CommentReference"/>
        </w:rPr>
        <w:annotationRef/>
      </w:r>
      <w:r>
        <w:t>Also cite-</w:t>
      </w:r>
    </w:p>
    <w:p w14:paraId="2D613E4F" w14:textId="226D6708" w:rsidR="00905EC3" w:rsidRDefault="00905EC3">
      <w:pPr>
        <w:pStyle w:val="CommentText"/>
      </w:pPr>
      <w:r w:rsidRPr="00905EC3">
        <w:t>https://www.nature.com/articles/s41586-020-1943-3</w:t>
      </w:r>
    </w:p>
  </w:comment>
  <w:comment w:id="79" w:author="Sanjeevani Arora" w:date="2021-02-24T10:15:00Z" w:initials="SA">
    <w:p w14:paraId="23FB8A7D" w14:textId="2051ACFC" w:rsidR="001E539E" w:rsidRDefault="001E539E">
      <w:pPr>
        <w:pStyle w:val="CommentText"/>
      </w:pPr>
      <w:r>
        <w:rPr>
          <w:rStyle w:val="CommentReference"/>
        </w:rPr>
        <w:annotationRef/>
      </w:r>
      <w:r>
        <w:t>these refs can probably move to the end of the sentence – 7 and 5…</w:t>
      </w:r>
    </w:p>
  </w:comment>
  <w:comment w:id="85" w:author="Sanjeevani Arora" w:date="2021-02-24T10:16:00Z" w:initials="SA">
    <w:p w14:paraId="043FD8DA" w14:textId="4ADDF27F" w:rsidR="00203311" w:rsidRDefault="00203311">
      <w:pPr>
        <w:pStyle w:val="CommentText"/>
      </w:pPr>
      <w:r>
        <w:rPr>
          <w:rStyle w:val="CommentReference"/>
        </w:rPr>
        <w:annotationRef/>
      </w:r>
      <w:r>
        <w:t>include SBS here..</w:t>
      </w:r>
    </w:p>
  </w:comment>
  <w:comment w:id="89" w:author="Sanjeevani Arora" w:date="2021-02-24T10:16:00Z" w:initials="SA">
    <w:p w14:paraId="02E3BA7D" w14:textId="49FD347C" w:rsidR="001E539E" w:rsidRDefault="001E539E">
      <w:pPr>
        <w:pStyle w:val="CommentText"/>
      </w:pPr>
      <w:r>
        <w:rPr>
          <w:rStyle w:val="CommentReference"/>
        </w:rPr>
        <w:annotationRef/>
      </w:r>
      <w:r>
        <w:t>is DBS and indel context?</w:t>
      </w:r>
      <w:r w:rsidR="009E6689">
        <w:t xml:space="preserve"> The word classes or categories is probably more appropriate here.</w:t>
      </w:r>
    </w:p>
  </w:comment>
  <w:comment w:id="98" w:author="Rosen,Gail" w:date="2021-02-23T17:40:00Z" w:initials="R">
    <w:p w14:paraId="32C306E9" w14:textId="3578716C" w:rsidR="00744402" w:rsidRDefault="00744402">
      <w:pPr>
        <w:pStyle w:val="CommentText"/>
      </w:pPr>
      <w:r>
        <w:rPr>
          <w:rStyle w:val="CommentReference"/>
        </w:rPr>
        <w:annotationRef/>
      </w:r>
      <w:r w:rsidRPr="00744402">
        <w:t>https://academic.oup.com/nar/article/42/D1/D625/1049480?login=true</w:t>
      </w:r>
    </w:p>
  </w:comment>
  <w:comment w:id="112" w:author="Rosen,Gail" w:date="2021-02-23T17:12:00Z" w:initials="R">
    <w:p w14:paraId="4547D7DE" w14:textId="1F4CD5CC" w:rsidR="007D18C1" w:rsidRDefault="007D18C1">
      <w:pPr>
        <w:pStyle w:val="CommentText"/>
      </w:pPr>
      <w:r>
        <w:rPr>
          <w:rStyle w:val="CommentReference"/>
        </w:rPr>
        <w:annotationRef/>
      </w:r>
      <w:r>
        <w:t>I have to talk to you about these names.  I’m not sure SBS is for a specific package.</w:t>
      </w:r>
    </w:p>
  </w:comment>
  <w:comment w:id="117" w:author="Sanjeevani Arora" w:date="2021-02-24T10:42:00Z" w:initials="SA">
    <w:p w14:paraId="11D30D0F" w14:textId="250F34FF" w:rsidR="002E799F" w:rsidRDefault="002E799F">
      <w:pPr>
        <w:pStyle w:val="CommentText"/>
      </w:pPr>
      <w:r>
        <w:rPr>
          <w:rStyle w:val="CommentReference"/>
        </w:rPr>
        <w:annotationRef/>
      </w:r>
      <w:r>
        <w:t>What does this mean??</w:t>
      </w:r>
    </w:p>
  </w:comment>
  <w:comment w:id="118" w:author="Sanjeevani Arora" w:date="2021-02-24T10:43:00Z" w:initials="SA">
    <w:p w14:paraId="7FF04447" w14:textId="4ED05745" w:rsidR="002E799F" w:rsidRDefault="002E799F">
      <w:pPr>
        <w:pStyle w:val="CommentText"/>
      </w:pPr>
      <w:r>
        <w:rPr>
          <w:rStyle w:val="CommentReference"/>
        </w:rPr>
        <w:annotationRef/>
      </w:r>
      <w:r>
        <w:t>Maybe use a diff word here…</w:t>
      </w:r>
    </w:p>
  </w:comment>
  <w:comment w:id="128" w:author="Sanjeevani Arora" w:date="2021-02-24T10:43:00Z" w:initials="SA">
    <w:p w14:paraId="53C763B2" w14:textId="0CFAFBE7" w:rsidR="002E799F" w:rsidRDefault="002E799F">
      <w:pPr>
        <w:pStyle w:val="CommentText"/>
      </w:pPr>
      <w:r>
        <w:rPr>
          <w:rStyle w:val="CommentReference"/>
        </w:rPr>
        <w:annotationRef/>
      </w:r>
      <w:r>
        <w:t>May need to make everything past tense…</w:t>
      </w:r>
    </w:p>
  </w:comment>
  <w:comment w:id="129" w:author="Rosen,Gail" w:date="2021-02-23T17:17:00Z" w:initials="R">
    <w:p w14:paraId="584C03F2" w14:textId="401C55F2" w:rsidR="007D32C1" w:rsidRDefault="007D32C1">
      <w:pPr>
        <w:pStyle w:val="CommentText"/>
      </w:pPr>
      <w:r>
        <w:rPr>
          <w:rStyle w:val="CommentReference"/>
        </w:rPr>
        <w:annotationRef/>
      </w:r>
      <w:r>
        <w:t>What happens to truly novel signatures?</w:t>
      </w:r>
    </w:p>
  </w:comment>
  <w:comment w:id="136" w:author="Rosen,Gail" w:date="2021-02-23T17:36:00Z" w:initials="R">
    <w:p w14:paraId="5ED9F496" w14:textId="0C728229" w:rsidR="00744402" w:rsidRDefault="00744402">
      <w:pPr>
        <w:pStyle w:val="CommentText"/>
      </w:pPr>
      <w:r>
        <w:rPr>
          <w:rStyle w:val="CommentReference"/>
        </w:rPr>
        <w:annotationRef/>
      </w:r>
      <w:r>
        <w:t xml:space="preserve">This reference: </w:t>
      </w:r>
      <w:r w:rsidRPr="00744402">
        <w:t>https://ieeexplore.ieee.org/abstract/document/4365814</w:t>
      </w:r>
    </w:p>
  </w:comment>
  <w:comment w:id="144" w:author="Sanjeevani Arora" w:date="2021-02-24T10:55:00Z" w:initials="SA">
    <w:p w14:paraId="2A3B0EE9" w14:textId="154AEF00" w:rsidR="00A41417" w:rsidRDefault="00A41417">
      <w:pPr>
        <w:pStyle w:val="CommentText"/>
      </w:pPr>
      <w:r>
        <w:rPr>
          <w:rStyle w:val="CommentReference"/>
        </w:rPr>
        <w:annotationRef/>
      </w:r>
      <w:r>
        <w:t>See if these are needed elements for the journal…</w:t>
      </w:r>
    </w:p>
  </w:comment>
  <w:comment w:id="169" w:author="Sanjeevani Arora" w:date="2021-02-24T10:25:00Z" w:initials="SA">
    <w:p w14:paraId="6EB9CDC0" w14:textId="49A8A5BB" w:rsidR="00B00F84" w:rsidRDefault="00B00F84">
      <w:pPr>
        <w:pStyle w:val="CommentText"/>
      </w:pPr>
      <w:r>
        <w:rPr>
          <w:rStyle w:val="CommentReference"/>
        </w:rPr>
        <w:annotationRef/>
      </w:r>
      <w:r>
        <w:t>This was just accepted, lets edit before submitting</w:t>
      </w:r>
    </w:p>
  </w:comment>
  <w:comment w:id="170" w:author="Rosen,Gail" w:date="2021-02-23T17:29:00Z" w:initials="R">
    <w:p w14:paraId="3D787269" w14:textId="24FB23F8" w:rsidR="002B0E34" w:rsidRDefault="002B0E34">
      <w:pPr>
        <w:pStyle w:val="CommentText"/>
      </w:pPr>
      <w:r>
        <w:rPr>
          <w:rStyle w:val="CommentReference"/>
        </w:rPr>
        <w:annotationRef/>
      </w:r>
      <w:r>
        <w:t>Put this in for the rest</w:t>
      </w:r>
    </w:p>
  </w:comment>
  <w:comment w:id="177" w:author="Sanjeevani Arora" w:date="2021-02-24T10:25:00Z" w:initials="SA">
    <w:p w14:paraId="32FC6238" w14:textId="77777777" w:rsidR="00B00F84" w:rsidRDefault="00B00F84">
      <w:pPr>
        <w:pStyle w:val="CommentText"/>
      </w:pPr>
      <w:r>
        <w:rPr>
          <w:rStyle w:val="CommentReference"/>
        </w:rPr>
        <w:annotationRef/>
      </w:r>
      <w:r>
        <w:t>Edit to</w:t>
      </w:r>
    </w:p>
    <w:p w14:paraId="7C2AC17C" w14:textId="275B257C" w:rsidR="00B00F84" w:rsidRDefault="00B00F84">
      <w:pPr>
        <w:pStyle w:val="CommentText"/>
      </w:pPr>
      <w:bookmarkStart w:id="180" w:name="_Hlk65136260"/>
      <w:r w:rsidRPr="00B00F84">
        <w:t>https://www.nature.com/articles/s41586-020-1943-3</w:t>
      </w:r>
    </w:p>
    <w:bookmarkEnd w:id="180"/>
  </w:comment>
  <w:comment w:id="228" w:author="Rosen,Gail" w:date="2021-02-23T17:28:00Z" w:initials="R">
    <w:p w14:paraId="3C61801A" w14:textId="77777777" w:rsidR="00C43F02" w:rsidRDefault="00C43F02" w:rsidP="00C43F02">
      <w:pPr>
        <w:pStyle w:val="CommentText"/>
      </w:pPr>
      <w:r>
        <w:rPr>
          <w:rStyle w:val="CommentReference"/>
        </w:rPr>
        <w:annotationRef/>
      </w:r>
      <w:r>
        <w:t>I guess I’d like to go over this with you.</w:t>
      </w:r>
    </w:p>
  </w:comment>
  <w:comment w:id="231" w:author="Sanjeevani Arora" w:date="2021-02-24T10:45:00Z" w:initials="SA">
    <w:p w14:paraId="41473865" w14:textId="77777777" w:rsidR="00C43F02" w:rsidRDefault="00C43F02">
      <w:pPr>
        <w:pStyle w:val="CommentText"/>
      </w:pPr>
      <w:r>
        <w:rPr>
          <w:rStyle w:val="CommentReference"/>
        </w:rPr>
        <w:annotationRef/>
      </w:r>
      <w:r>
        <w:t xml:space="preserve">TYPICALLY- figures are first and tables after…usually they are after the references. Check the journal format. </w:t>
      </w:r>
    </w:p>
    <w:p w14:paraId="73B10F68" w14:textId="77777777" w:rsidR="00C43F02" w:rsidRDefault="00C43F02">
      <w:pPr>
        <w:pStyle w:val="CommentText"/>
      </w:pPr>
    </w:p>
    <w:p w14:paraId="7E8B32F2" w14:textId="0EBBBE44" w:rsidR="00C43F02" w:rsidRDefault="00C43F02">
      <w:pPr>
        <w:pStyle w:val="CommentText"/>
      </w:pPr>
      <w:r>
        <w:t xml:space="preserve">The legends are written first…and then figure and then table. </w:t>
      </w:r>
    </w:p>
  </w:comment>
  <w:comment w:id="234" w:author="Rosen,Gail" w:date="2021-02-23T17:27:00Z" w:initials="R">
    <w:p w14:paraId="037C273D" w14:textId="77777777" w:rsidR="00C43F02" w:rsidRDefault="00C43F02" w:rsidP="00C43F02">
      <w:pPr>
        <w:pStyle w:val="CommentText"/>
      </w:pPr>
      <w:r>
        <w:rPr>
          <w:rStyle w:val="CommentReference"/>
        </w:rPr>
        <w:annotationRef/>
      </w:r>
      <w:r>
        <w:t>Enlarge heatmaps?</w:t>
      </w:r>
    </w:p>
    <w:p w14:paraId="4CF9EEB4" w14:textId="77777777" w:rsidR="00C43F02" w:rsidRDefault="00C43F02" w:rsidP="00C43F02">
      <w:pPr>
        <w:pStyle w:val="CommentText"/>
      </w:pPr>
      <w:r>
        <w:t>Scatter plot of box plots</w:t>
      </w:r>
    </w:p>
    <w:p w14:paraId="2B475B4A" w14:textId="77777777" w:rsidR="00C43F02" w:rsidRDefault="00C43F02" w:rsidP="00C43F02">
      <w:pPr>
        <w:pStyle w:val="CommentText"/>
      </w:pPr>
    </w:p>
  </w:comment>
  <w:comment w:id="235" w:author="Sanjeevani Arora" w:date="2021-02-24T10:48:00Z" w:initials="SA">
    <w:p w14:paraId="2BE87338" w14:textId="415F8261" w:rsidR="00C43F02" w:rsidRDefault="00C43F02">
      <w:pPr>
        <w:pStyle w:val="CommentText"/>
      </w:pPr>
      <w:r>
        <w:rPr>
          <w:rStyle w:val="CommentReference"/>
        </w:rPr>
        <w:annotationRef/>
      </w:r>
      <w:r>
        <w:t xml:space="preserve">Best to do this in illustrator or comparable software, and then send this in as  as pdf, separate file from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B5C9CE" w15:done="0"/>
  <w15:commentEx w15:paraId="0AEBB542" w15:done="0"/>
  <w15:commentEx w15:paraId="6857E1F9" w15:done="0"/>
  <w15:commentEx w15:paraId="198834C9" w15:done="1"/>
  <w15:commentEx w15:paraId="7E3D3756" w15:done="1"/>
  <w15:commentEx w15:paraId="2D613E4F" w15:done="1"/>
  <w15:commentEx w15:paraId="23FB8A7D" w15:done="1"/>
  <w15:commentEx w15:paraId="043FD8DA" w15:done="0"/>
  <w15:commentEx w15:paraId="02E3BA7D" w15:done="1"/>
  <w15:commentEx w15:paraId="32C306E9" w15:done="1"/>
  <w15:commentEx w15:paraId="4547D7DE" w15:done="0"/>
  <w15:commentEx w15:paraId="11D30D0F" w15:done="0"/>
  <w15:commentEx w15:paraId="7FF04447" w15:done="1"/>
  <w15:commentEx w15:paraId="53C763B2" w15:done="1"/>
  <w15:commentEx w15:paraId="584C03F2" w15:done="0"/>
  <w15:commentEx w15:paraId="5ED9F496" w15:done="1"/>
  <w15:commentEx w15:paraId="2A3B0EE9" w15:done="1"/>
  <w15:commentEx w15:paraId="6EB9CDC0" w15:done="0"/>
  <w15:commentEx w15:paraId="3D787269" w15:done="1"/>
  <w15:commentEx w15:paraId="7C2AC17C" w15:done="1"/>
  <w15:commentEx w15:paraId="3C61801A" w15:done="0"/>
  <w15:commentEx w15:paraId="7E8B32F2" w15:done="0"/>
  <w15:commentEx w15:paraId="2B475B4A" w15:done="0"/>
  <w15:commentEx w15:paraId="2BE87338" w15:paraIdParent="2B475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B282" w16cex:dateUtc="2021-02-24T16:09:00Z"/>
  <w16cex:commentExtensible w16cex:durableId="23DF86A8" w16cex:dateUtc="2021-02-23T18:50:00Z"/>
  <w16cex:commentExtensible w16cex:durableId="23E0AF52" w16cex:dateUtc="2021-02-24T15:56:00Z"/>
  <w16cex:commentExtensible w16cex:durableId="23E0AB35" w16cex:dateUtc="2021-02-24T15:38:00Z"/>
  <w16cex:commentExtensible w16cex:durableId="23E0A7F1" w16cex:dateUtc="2021-02-24T15:24:00Z"/>
  <w16cex:commentExtensible w16cex:durableId="23E0A595" w16cex:dateUtc="2021-02-24T15:14:00Z"/>
  <w16cex:commentExtensible w16cex:durableId="23E0A5C3" w16cex:dateUtc="2021-02-24T15:15:00Z"/>
  <w16cex:commentExtensible w16cex:durableId="23E0A60C" w16cex:dateUtc="2021-02-24T15:16:00Z"/>
  <w16cex:commentExtensible w16cex:durableId="23E0A5F8" w16cex:dateUtc="2021-02-24T15:16:00Z"/>
  <w16cex:commentExtensible w16cex:durableId="23DFBC99" w16cex:dateUtc="2021-02-23T22:40:00Z"/>
  <w16cex:commentExtensible w16cex:durableId="23DFB5EA" w16cex:dateUtc="2021-02-23T22:12:00Z"/>
  <w16cex:commentExtensible w16cex:durableId="23E0AC2C" w16cex:dateUtc="2021-02-24T15:42:00Z"/>
  <w16cex:commentExtensible w16cex:durableId="23E0AC43" w16cex:dateUtc="2021-02-24T15:43:00Z"/>
  <w16cex:commentExtensible w16cex:durableId="23E0AC5C" w16cex:dateUtc="2021-02-24T15:43:00Z"/>
  <w16cex:commentExtensible w16cex:durableId="23DFB727" w16cex:dateUtc="2021-02-23T22:17:00Z"/>
  <w16cex:commentExtensible w16cex:durableId="23DFBB9B" w16cex:dateUtc="2021-02-23T22:36:00Z"/>
  <w16cex:commentExtensible w16cex:durableId="23E0AF0F" w16cex:dateUtc="2021-02-24T15:55:00Z"/>
  <w16cex:commentExtensible w16cex:durableId="23E0A81A" w16cex:dateUtc="2021-02-24T15:25:00Z"/>
  <w16cex:commentExtensible w16cex:durableId="23DFBA01" w16cex:dateUtc="2021-02-23T22:29:00Z"/>
  <w16cex:commentExtensible w16cex:durableId="23E0A816" w16cex:dateUtc="2021-02-24T15:25:00Z"/>
  <w16cex:commentExtensible w16cex:durableId="23E0ACCC" w16cex:dateUtc="2021-02-23T22:28:00Z"/>
  <w16cex:commentExtensible w16cex:durableId="23E0ACD4" w16cex:dateUtc="2021-02-24T15:45:00Z"/>
  <w16cex:commentExtensible w16cex:durableId="23E0ACCB" w16cex:dateUtc="2021-02-23T22:27:00Z"/>
  <w16cex:commentExtensible w16cex:durableId="23E0AD6F" w16cex:dateUtc="2021-02-2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B5C9CE" w16cid:durableId="23E0B282"/>
  <w16cid:commentId w16cid:paraId="0AEBB542" w16cid:durableId="23DF86A8"/>
  <w16cid:commentId w16cid:paraId="6857E1F9" w16cid:durableId="23E0AF52"/>
  <w16cid:commentId w16cid:paraId="198834C9" w16cid:durableId="23E0AB35"/>
  <w16cid:commentId w16cid:paraId="7E3D3756" w16cid:durableId="23E0A7F1"/>
  <w16cid:commentId w16cid:paraId="2D613E4F" w16cid:durableId="23E0A595"/>
  <w16cid:commentId w16cid:paraId="23FB8A7D" w16cid:durableId="23E0A5C3"/>
  <w16cid:commentId w16cid:paraId="043FD8DA" w16cid:durableId="23E0A60C"/>
  <w16cid:commentId w16cid:paraId="02E3BA7D" w16cid:durableId="23E0A5F8"/>
  <w16cid:commentId w16cid:paraId="32C306E9" w16cid:durableId="23DFBC99"/>
  <w16cid:commentId w16cid:paraId="4547D7DE" w16cid:durableId="23DFB5EA"/>
  <w16cid:commentId w16cid:paraId="11D30D0F" w16cid:durableId="23E0AC2C"/>
  <w16cid:commentId w16cid:paraId="7FF04447" w16cid:durableId="23E0AC43"/>
  <w16cid:commentId w16cid:paraId="53C763B2" w16cid:durableId="23E0AC5C"/>
  <w16cid:commentId w16cid:paraId="584C03F2" w16cid:durableId="23DFB727"/>
  <w16cid:commentId w16cid:paraId="5ED9F496" w16cid:durableId="23DFBB9B"/>
  <w16cid:commentId w16cid:paraId="2A3B0EE9" w16cid:durableId="23E0AF0F"/>
  <w16cid:commentId w16cid:paraId="6EB9CDC0" w16cid:durableId="23E0A81A"/>
  <w16cid:commentId w16cid:paraId="3D787269" w16cid:durableId="23DFBA01"/>
  <w16cid:commentId w16cid:paraId="7C2AC17C" w16cid:durableId="23E0A816"/>
  <w16cid:commentId w16cid:paraId="3C61801A" w16cid:durableId="23E0ACCC"/>
  <w16cid:commentId w16cid:paraId="7E8B32F2" w16cid:durableId="23E0ACD4"/>
  <w16cid:commentId w16cid:paraId="2B475B4A" w16cid:durableId="23E0ACCB"/>
  <w16cid:commentId w16cid:paraId="2BE87338" w16cid:durableId="23E0A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48E"/>
    <w:multiLevelType w:val="hybridMultilevel"/>
    <w:tmpl w:val="B41C28CA"/>
    <w:lvl w:ilvl="0" w:tplc="BACA63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2" w15:restartNumberingAfterBreak="0">
    <w:nsid w:val="2ED67CB7"/>
    <w:multiLevelType w:val="hybridMultilevel"/>
    <w:tmpl w:val="EDDE1260"/>
    <w:lvl w:ilvl="0" w:tplc="989898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20F5"/>
    <w:multiLevelType w:val="hybridMultilevel"/>
    <w:tmpl w:val="03F6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B0C1C"/>
    <w:multiLevelType w:val="hybridMultilevel"/>
    <w:tmpl w:val="87F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E19B9"/>
    <w:multiLevelType w:val="hybridMultilevel"/>
    <w:tmpl w:val="627E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87EF1"/>
    <w:multiLevelType w:val="hybridMultilevel"/>
    <w:tmpl w:val="77F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6"/>
  </w:num>
  <w:num w:numId="6">
    <w:abstractNumId w:val="5"/>
  </w:num>
  <w:num w:numId="7">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y,Palash">
    <w15:presenceInfo w15:providerId="None" w15:userId="Pandey,Palash"/>
  </w15:person>
  <w15:person w15:author="Rosen,Gail">
    <w15:presenceInfo w15:providerId="AD" w15:userId="S::glr26@drexel.edu::82315a72-623c-4aeb-a94a-5fb146c05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8"/>
    <w:rsid w:val="00007362"/>
    <w:rsid w:val="0002555F"/>
    <w:rsid w:val="000367AB"/>
    <w:rsid w:val="0004178F"/>
    <w:rsid w:val="000871FD"/>
    <w:rsid w:val="000A048C"/>
    <w:rsid w:val="000A3DC5"/>
    <w:rsid w:val="000B0C6E"/>
    <w:rsid w:val="000C31F4"/>
    <w:rsid w:val="000D1708"/>
    <w:rsid w:val="000D1A39"/>
    <w:rsid w:val="000D6F48"/>
    <w:rsid w:val="000F4937"/>
    <w:rsid w:val="001015DE"/>
    <w:rsid w:val="00114125"/>
    <w:rsid w:val="001259C9"/>
    <w:rsid w:val="00131418"/>
    <w:rsid w:val="0013466F"/>
    <w:rsid w:val="00137BFF"/>
    <w:rsid w:val="001405B6"/>
    <w:rsid w:val="00153E5C"/>
    <w:rsid w:val="0016242E"/>
    <w:rsid w:val="0017542E"/>
    <w:rsid w:val="00180133"/>
    <w:rsid w:val="00183EF9"/>
    <w:rsid w:val="00187239"/>
    <w:rsid w:val="00194217"/>
    <w:rsid w:val="00194345"/>
    <w:rsid w:val="001C5E3C"/>
    <w:rsid w:val="001E539E"/>
    <w:rsid w:val="00203311"/>
    <w:rsid w:val="0021109B"/>
    <w:rsid w:val="00216DC3"/>
    <w:rsid w:val="00224CBE"/>
    <w:rsid w:val="0022515E"/>
    <w:rsid w:val="00227B41"/>
    <w:rsid w:val="00235E0F"/>
    <w:rsid w:val="002726D8"/>
    <w:rsid w:val="00296C94"/>
    <w:rsid w:val="002B0E34"/>
    <w:rsid w:val="002D386A"/>
    <w:rsid w:val="002E799F"/>
    <w:rsid w:val="002F66E6"/>
    <w:rsid w:val="003023B9"/>
    <w:rsid w:val="0030427D"/>
    <w:rsid w:val="0031038E"/>
    <w:rsid w:val="00314E5E"/>
    <w:rsid w:val="00324642"/>
    <w:rsid w:val="0035677F"/>
    <w:rsid w:val="00357F2E"/>
    <w:rsid w:val="003702AC"/>
    <w:rsid w:val="003760CE"/>
    <w:rsid w:val="00376DA3"/>
    <w:rsid w:val="00396676"/>
    <w:rsid w:val="003A101F"/>
    <w:rsid w:val="003C224A"/>
    <w:rsid w:val="003D74BE"/>
    <w:rsid w:val="003E50E0"/>
    <w:rsid w:val="004248A0"/>
    <w:rsid w:val="004319E4"/>
    <w:rsid w:val="00441164"/>
    <w:rsid w:val="004438E8"/>
    <w:rsid w:val="00443CF9"/>
    <w:rsid w:val="00472AF6"/>
    <w:rsid w:val="004736E4"/>
    <w:rsid w:val="004752F1"/>
    <w:rsid w:val="0049749B"/>
    <w:rsid w:val="004A10D9"/>
    <w:rsid w:val="004F56A4"/>
    <w:rsid w:val="00504057"/>
    <w:rsid w:val="00513968"/>
    <w:rsid w:val="0051683E"/>
    <w:rsid w:val="005222E7"/>
    <w:rsid w:val="005244E8"/>
    <w:rsid w:val="0053613F"/>
    <w:rsid w:val="00553C93"/>
    <w:rsid w:val="005540F4"/>
    <w:rsid w:val="00581267"/>
    <w:rsid w:val="005922A4"/>
    <w:rsid w:val="005A259D"/>
    <w:rsid w:val="005C0748"/>
    <w:rsid w:val="005D6574"/>
    <w:rsid w:val="005E39FA"/>
    <w:rsid w:val="005F3C0F"/>
    <w:rsid w:val="006005C8"/>
    <w:rsid w:val="00601D64"/>
    <w:rsid w:val="00616F8D"/>
    <w:rsid w:val="00617615"/>
    <w:rsid w:val="00647FD4"/>
    <w:rsid w:val="00666993"/>
    <w:rsid w:val="00690D08"/>
    <w:rsid w:val="006A0C52"/>
    <w:rsid w:val="006A78D2"/>
    <w:rsid w:val="006B4698"/>
    <w:rsid w:val="006B5F37"/>
    <w:rsid w:val="006F0B8A"/>
    <w:rsid w:val="006F69A4"/>
    <w:rsid w:val="00727C16"/>
    <w:rsid w:val="00744402"/>
    <w:rsid w:val="007547CA"/>
    <w:rsid w:val="007606F1"/>
    <w:rsid w:val="00796F75"/>
    <w:rsid w:val="007A73EC"/>
    <w:rsid w:val="007C0711"/>
    <w:rsid w:val="007D18C1"/>
    <w:rsid w:val="007D32C1"/>
    <w:rsid w:val="007E6EB9"/>
    <w:rsid w:val="00833AFC"/>
    <w:rsid w:val="008343DE"/>
    <w:rsid w:val="008351EE"/>
    <w:rsid w:val="008566DD"/>
    <w:rsid w:val="00856960"/>
    <w:rsid w:val="00865817"/>
    <w:rsid w:val="008716CA"/>
    <w:rsid w:val="008A15C2"/>
    <w:rsid w:val="008B04ED"/>
    <w:rsid w:val="008C2376"/>
    <w:rsid w:val="008D3684"/>
    <w:rsid w:val="008D7805"/>
    <w:rsid w:val="008E4623"/>
    <w:rsid w:val="008E7039"/>
    <w:rsid w:val="008F26E2"/>
    <w:rsid w:val="008F5DD2"/>
    <w:rsid w:val="008F6DD5"/>
    <w:rsid w:val="00905EC3"/>
    <w:rsid w:val="00924006"/>
    <w:rsid w:val="00927795"/>
    <w:rsid w:val="00932981"/>
    <w:rsid w:val="00942FDB"/>
    <w:rsid w:val="00946077"/>
    <w:rsid w:val="009539F1"/>
    <w:rsid w:val="0098129C"/>
    <w:rsid w:val="00992C9B"/>
    <w:rsid w:val="00995E7F"/>
    <w:rsid w:val="009D6AE5"/>
    <w:rsid w:val="009E60A9"/>
    <w:rsid w:val="009E6689"/>
    <w:rsid w:val="00A03501"/>
    <w:rsid w:val="00A16E04"/>
    <w:rsid w:val="00A41417"/>
    <w:rsid w:val="00A653D1"/>
    <w:rsid w:val="00A7296C"/>
    <w:rsid w:val="00A75C54"/>
    <w:rsid w:val="00A80ED5"/>
    <w:rsid w:val="00A81187"/>
    <w:rsid w:val="00A975D7"/>
    <w:rsid w:val="00AE0E17"/>
    <w:rsid w:val="00AF3F97"/>
    <w:rsid w:val="00B00F84"/>
    <w:rsid w:val="00B073C5"/>
    <w:rsid w:val="00B1020C"/>
    <w:rsid w:val="00B118A0"/>
    <w:rsid w:val="00B247C1"/>
    <w:rsid w:val="00B2531A"/>
    <w:rsid w:val="00B371D2"/>
    <w:rsid w:val="00B85678"/>
    <w:rsid w:val="00B96EB8"/>
    <w:rsid w:val="00BA6D48"/>
    <w:rsid w:val="00BC36DC"/>
    <w:rsid w:val="00BC399B"/>
    <w:rsid w:val="00BC3C93"/>
    <w:rsid w:val="00BD4803"/>
    <w:rsid w:val="00BD67C0"/>
    <w:rsid w:val="00BE07BC"/>
    <w:rsid w:val="00BE2EC9"/>
    <w:rsid w:val="00BE60AD"/>
    <w:rsid w:val="00BF18DD"/>
    <w:rsid w:val="00C0443F"/>
    <w:rsid w:val="00C17082"/>
    <w:rsid w:val="00C172A7"/>
    <w:rsid w:val="00C2439A"/>
    <w:rsid w:val="00C43F02"/>
    <w:rsid w:val="00C5262E"/>
    <w:rsid w:val="00C61537"/>
    <w:rsid w:val="00C641DD"/>
    <w:rsid w:val="00C72FA3"/>
    <w:rsid w:val="00C75A10"/>
    <w:rsid w:val="00C76424"/>
    <w:rsid w:val="00C8299D"/>
    <w:rsid w:val="00C83E7E"/>
    <w:rsid w:val="00C861F0"/>
    <w:rsid w:val="00C8722E"/>
    <w:rsid w:val="00C94155"/>
    <w:rsid w:val="00C95D33"/>
    <w:rsid w:val="00CA3F34"/>
    <w:rsid w:val="00CB2454"/>
    <w:rsid w:val="00CD007F"/>
    <w:rsid w:val="00CD280E"/>
    <w:rsid w:val="00CE2726"/>
    <w:rsid w:val="00D04153"/>
    <w:rsid w:val="00D06B2E"/>
    <w:rsid w:val="00D1101C"/>
    <w:rsid w:val="00D24D83"/>
    <w:rsid w:val="00D30079"/>
    <w:rsid w:val="00D41551"/>
    <w:rsid w:val="00D56208"/>
    <w:rsid w:val="00D72B63"/>
    <w:rsid w:val="00D9695F"/>
    <w:rsid w:val="00DA3934"/>
    <w:rsid w:val="00DB2B2A"/>
    <w:rsid w:val="00DC10EF"/>
    <w:rsid w:val="00DC3897"/>
    <w:rsid w:val="00E119F0"/>
    <w:rsid w:val="00E20093"/>
    <w:rsid w:val="00E330FF"/>
    <w:rsid w:val="00E50C82"/>
    <w:rsid w:val="00E516E1"/>
    <w:rsid w:val="00E63082"/>
    <w:rsid w:val="00E63980"/>
    <w:rsid w:val="00E66586"/>
    <w:rsid w:val="00E91E65"/>
    <w:rsid w:val="00E95252"/>
    <w:rsid w:val="00EA2056"/>
    <w:rsid w:val="00EB48BD"/>
    <w:rsid w:val="00EB676A"/>
    <w:rsid w:val="00EF166A"/>
    <w:rsid w:val="00F16BBA"/>
    <w:rsid w:val="00F27762"/>
    <w:rsid w:val="00F52644"/>
    <w:rsid w:val="00F55D06"/>
    <w:rsid w:val="00F70BBB"/>
    <w:rsid w:val="00F732C4"/>
    <w:rsid w:val="00F83A6D"/>
    <w:rsid w:val="00F91976"/>
    <w:rsid w:val="00F93BCC"/>
    <w:rsid w:val="00F976B3"/>
    <w:rsid w:val="00FA010C"/>
    <w:rsid w:val="00FA76DB"/>
    <w:rsid w:val="00FB566B"/>
    <w:rsid w:val="00F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7D006"/>
  <w14:defaultImageDpi w14:val="32767"/>
  <w15:chartTrackingRefBased/>
  <w15:docId w15:val="{D908538E-7950-4DF4-A476-E973A17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A41417"/>
    <w:pPr>
      <w:numPr>
        <w:numId w:val="7"/>
      </w:numPr>
      <w:spacing w:before="240" w:after="240" w:line="240" w:lineRule="auto"/>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A41417"/>
    <w:pPr>
      <w:numPr>
        <w:ilvl w:val="1"/>
      </w:numPr>
      <w:spacing w:after="200"/>
      <w:outlineLvl w:val="1"/>
    </w:pPr>
  </w:style>
  <w:style w:type="paragraph" w:styleId="Heading3">
    <w:name w:val="heading 3"/>
    <w:basedOn w:val="Normal"/>
    <w:next w:val="Normal"/>
    <w:link w:val="Heading3Char"/>
    <w:uiPriority w:val="2"/>
    <w:qFormat/>
    <w:rsid w:val="00A41417"/>
    <w:pPr>
      <w:keepNext/>
      <w:keepLines/>
      <w:numPr>
        <w:ilvl w:val="2"/>
        <w:numId w:val="7"/>
      </w:numPr>
      <w:spacing w:before="40" w:after="120" w:line="240" w:lineRule="auto"/>
      <w:outlineLvl w:val="2"/>
    </w:pPr>
    <w:rPr>
      <w:rFonts w:ascii="Times New Roman" w:eastAsiaTheme="majorEastAsia" w:hAnsi="Times New Roman" w:cstheme="majorBidi"/>
      <w:b/>
      <w:sz w:val="24"/>
      <w:szCs w:val="24"/>
    </w:rPr>
  </w:style>
  <w:style w:type="paragraph" w:styleId="Heading4">
    <w:name w:val="heading 4"/>
    <w:basedOn w:val="Heading3"/>
    <w:next w:val="Normal"/>
    <w:link w:val="Heading4Char"/>
    <w:uiPriority w:val="2"/>
    <w:qFormat/>
    <w:rsid w:val="00A41417"/>
    <w:pPr>
      <w:numPr>
        <w:ilvl w:val="3"/>
      </w:numPr>
      <w:outlineLvl w:val="3"/>
    </w:pPr>
    <w:rPr>
      <w:iCs/>
    </w:rPr>
  </w:style>
  <w:style w:type="paragraph" w:styleId="Heading5">
    <w:name w:val="heading 5"/>
    <w:basedOn w:val="Heading4"/>
    <w:next w:val="Normal"/>
    <w:link w:val="Heading5Char"/>
    <w:uiPriority w:val="2"/>
    <w:qFormat/>
    <w:rsid w:val="00A41417"/>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D83"/>
    <w:pPr>
      <w:ind w:left="720"/>
      <w:contextualSpacing/>
    </w:pPr>
  </w:style>
  <w:style w:type="character" w:styleId="Hyperlink">
    <w:name w:val="Hyperlink"/>
    <w:basedOn w:val="DefaultParagraphFont"/>
    <w:uiPriority w:val="99"/>
    <w:unhideWhenUsed/>
    <w:rsid w:val="00F93BCC"/>
    <w:rPr>
      <w:color w:val="0563C1" w:themeColor="hyperlink"/>
      <w:u w:val="single"/>
    </w:rPr>
  </w:style>
  <w:style w:type="character" w:styleId="UnresolvedMention">
    <w:name w:val="Unresolved Mention"/>
    <w:basedOn w:val="DefaultParagraphFont"/>
    <w:uiPriority w:val="99"/>
    <w:semiHidden/>
    <w:unhideWhenUsed/>
    <w:rsid w:val="00F93BCC"/>
    <w:rPr>
      <w:color w:val="605E5C"/>
      <w:shd w:val="clear" w:color="auto" w:fill="E1DFDD"/>
    </w:rPr>
  </w:style>
  <w:style w:type="paragraph" w:styleId="NormalWeb">
    <w:name w:val="Normal (Web)"/>
    <w:basedOn w:val="Normal"/>
    <w:uiPriority w:val="99"/>
    <w:unhideWhenUsed/>
    <w:rsid w:val="00F5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644"/>
    <w:rPr>
      <w:b/>
      <w:bCs/>
    </w:rPr>
  </w:style>
  <w:style w:type="character" w:styleId="FollowedHyperlink">
    <w:name w:val="FollowedHyperlink"/>
    <w:basedOn w:val="DefaultParagraphFont"/>
    <w:uiPriority w:val="99"/>
    <w:semiHidden/>
    <w:unhideWhenUsed/>
    <w:rsid w:val="0022515E"/>
    <w:rPr>
      <w:color w:val="954F72" w:themeColor="followedHyperlink"/>
      <w:u w:val="single"/>
    </w:rPr>
  </w:style>
  <w:style w:type="character" w:customStyle="1" w:styleId="pl-smi">
    <w:name w:val="pl-smi"/>
    <w:basedOn w:val="DefaultParagraphFont"/>
    <w:rsid w:val="002D386A"/>
  </w:style>
  <w:style w:type="character" w:styleId="CommentReference">
    <w:name w:val="annotation reference"/>
    <w:basedOn w:val="DefaultParagraphFont"/>
    <w:uiPriority w:val="99"/>
    <w:semiHidden/>
    <w:unhideWhenUsed/>
    <w:rsid w:val="00F91976"/>
    <w:rPr>
      <w:sz w:val="16"/>
      <w:szCs w:val="16"/>
    </w:rPr>
  </w:style>
  <w:style w:type="paragraph" w:styleId="CommentText">
    <w:name w:val="annotation text"/>
    <w:basedOn w:val="Normal"/>
    <w:link w:val="CommentTextChar"/>
    <w:uiPriority w:val="99"/>
    <w:unhideWhenUsed/>
    <w:rsid w:val="00F91976"/>
    <w:pPr>
      <w:spacing w:line="240" w:lineRule="auto"/>
    </w:pPr>
    <w:rPr>
      <w:sz w:val="20"/>
      <w:szCs w:val="20"/>
    </w:rPr>
  </w:style>
  <w:style w:type="character" w:customStyle="1" w:styleId="CommentTextChar">
    <w:name w:val="Comment Text Char"/>
    <w:basedOn w:val="DefaultParagraphFont"/>
    <w:link w:val="CommentText"/>
    <w:uiPriority w:val="99"/>
    <w:rsid w:val="00F91976"/>
    <w:rPr>
      <w:sz w:val="20"/>
      <w:szCs w:val="20"/>
    </w:rPr>
  </w:style>
  <w:style w:type="paragraph" w:styleId="CommentSubject">
    <w:name w:val="annotation subject"/>
    <w:basedOn w:val="CommentText"/>
    <w:next w:val="CommentText"/>
    <w:link w:val="CommentSubjectChar"/>
    <w:uiPriority w:val="99"/>
    <w:semiHidden/>
    <w:unhideWhenUsed/>
    <w:rsid w:val="00F91976"/>
    <w:rPr>
      <w:b/>
      <w:bCs/>
    </w:rPr>
  </w:style>
  <w:style w:type="character" w:customStyle="1" w:styleId="CommentSubjectChar">
    <w:name w:val="Comment Subject Char"/>
    <w:basedOn w:val="CommentTextChar"/>
    <w:link w:val="CommentSubject"/>
    <w:uiPriority w:val="99"/>
    <w:semiHidden/>
    <w:rsid w:val="00F91976"/>
    <w:rPr>
      <w:b/>
      <w:bCs/>
      <w:sz w:val="20"/>
      <w:szCs w:val="20"/>
    </w:rPr>
  </w:style>
  <w:style w:type="character" w:customStyle="1" w:styleId="selectable">
    <w:name w:val="selectable"/>
    <w:basedOn w:val="DefaultParagraphFont"/>
    <w:rsid w:val="00BD4803"/>
  </w:style>
  <w:style w:type="paragraph" w:styleId="BalloonText">
    <w:name w:val="Balloon Text"/>
    <w:basedOn w:val="Normal"/>
    <w:link w:val="BalloonTextChar"/>
    <w:uiPriority w:val="99"/>
    <w:semiHidden/>
    <w:unhideWhenUsed/>
    <w:rsid w:val="00C75A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A10"/>
    <w:rPr>
      <w:rFonts w:ascii="Times New Roman" w:hAnsi="Times New Roman" w:cs="Times New Roman"/>
      <w:sz w:val="18"/>
      <w:szCs w:val="18"/>
    </w:rPr>
  </w:style>
  <w:style w:type="character" w:styleId="HTMLCite">
    <w:name w:val="HTML Cite"/>
    <w:basedOn w:val="DefaultParagraphFont"/>
    <w:uiPriority w:val="99"/>
    <w:semiHidden/>
    <w:unhideWhenUsed/>
    <w:rsid w:val="00E91E65"/>
    <w:rPr>
      <w:i/>
      <w:iCs/>
    </w:rPr>
  </w:style>
  <w:style w:type="character" w:customStyle="1" w:styleId="cit-auth">
    <w:name w:val="cit-auth"/>
    <w:basedOn w:val="DefaultParagraphFont"/>
    <w:rsid w:val="00E91E65"/>
  </w:style>
  <w:style w:type="character" w:customStyle="1" w:styleId="cit-name-surname">
    <w:name w:val="cit-name-surname"/>
    <w:basedOn w:val="DefaultParagraphFont"/>
    <w:rsid w:val="00E91E65"/>
  </w:style>
  <w:style w:type="character" w:customStyle="1" w:styleId="cit-name-given-names">
    <w:name w:val="cit-name-given-names"/>
    <w:basedOn w:val="DefaultParagraphFont"/>
    <w:rsid w:val="00E91E65"/>
  </w:style>
  <w:style w:type="character" w:customStyle="1" w:styleId="cit-etal">
    <w:name w:val="cit-etal"/>
    <w:basedOn w:val="DefaultParagraphFont"/>
    <w:rsid w:val="00E91E65"/>
  </w:style>
  <w:style w:type="character" w:customStyle="1" w:styleId="cit-article-title">
    <w:name w:val="cit-article-title"/>
    <w:basedOn w:val="DefaultParagraphFont"/>
    <w:rsid w:val="00E91E65"/>
  </w:style>
  <w:style w:type="character" w:customStyle="1" w:styleId="cit-pub-date">
    <w:name w:val="cit-pub-date"/>
    <w:basedOn w:val="DefaultParagraphFont"/>
    <w:rsid w:val="00E91E65"/>
  </w:style>
  <w:style w:type="paragraph" w:styleId="Revision">
    <w:name w:val="Revision"/>
    <w:hidden/>
    <w:uiPriority w:val="99"/>
    <w:semiHidden/>
    <w:rsid w:val="00E91E65"/>
    <w:pPr>
      <w:spacing w:after="0" w:line="240" w:lineRule="auto"/>
    </w:pPr>
  </w:style>
  <w:style w:type="character" w:customStyle="1" w:styleId="cit-vol">
    <w:name w:val="cit-vol"/>
    <w:basedOn w:val="DefaultParagraphFont"/>
    <w:rsid w:val="00E91E65"/>
  </w:style>
  <w:style w:type="character" w:customStyle="1" w:styleId="cit-fpage">
    <w:name w:val="cit-fpage"/>
    <w:basedOn w:val="DefaultParagraphFont"/>
    <w:rsid w:val="00E91E65"/>
  </w:style>
  <w:style w:type="character" w:customStyle="1" w:styleId="cit-lpage">
    <w:name w:val="cit-lpage"/>
    <w:basedOn w:val="DefaultParagraphFont"/>
    <w:rsid w:val="00E91E65"/>
  </w:style>
  <w:style w:type="character" w:customStyle="1" w:styleId="cit-pub-id-sep">
    <w:name w:val="cit-pub-id-sep"/>
    <w:basedOn w:val="DefaultParagraphFont"/>
    <w:rsid w:val="00E91E65"/>
  </w:style>
  <w:style w:type="character" w:customStyle="1" w:styleId="cit-pub-id-scheme">
    <w:name w:val="cit-pub-id-scheme"/>
    <w:basedOn w:val="DefaultParagraphFont"/>
    <w:rsid w:val="00E91E65"/>
  </w:style>
  <w:style w:type="character" w:customStyle="1" w:styleId="cit-pub-id">
    <w:name w:val="cit-pub-id"/>
    <w:basedOn w:val="DefaultParagraphFont"/>
    <w:rsid w:val="00E91E65"/>
  </w:style>
  <w:style w:type="character" w:customStyle="1" w:styleId="Heading1Char">
    <w:name w:val="Heading 1 Char"/>
    <w:basedOn w:val="DefaultParagraphFont"/>
    <w:link w:val="Heading1"/>
    <w:uiPriority w:val="2"/>
    <w:rsid w:val="00A41417"/>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41417"/>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A4141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4141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41417"/>
    <w:rPr>
      <w:rFonts w:ascii="Times New Roman" w:eastAsiaTheme="majorEastAsia" w:hAnsi="Times New Roman" w:cstheme="majorBidi"/>
      <w:b/>
      <w:iCs/>
      <w:sz w:val="24"/>
      <w:szCs w:val="24"/>
    </w:rPr>
  </w:style>
  <w:style w:type="numbering" w:customStyle="1" w:styleId="Headings">
    <w:name w:val="Headings"/>
    <w:uiPriority w:val="99"/>
    <w:rsid w:val="00A4141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6037">
      <w:bodyDiv w:val="1"/>
      <w:marLeft w:val="0"/>
      <w:marRight w:val="0"/>
      <w:marTop w:val="0"/>
      <w:marBottom w:val="0"/>
      <w:divBdr>
        <w:top w:val="none" w:sz="0" w:space="0" w:color="auto"/>
        <w:left w:val="none" w:sz="0" w:space="0" w:color="auto"/>
        <w:bottom w:val="none" w:sz="0" w:space="0" w:color="auto"/>
        <w:right w:val="none" w:sz="0" w:space="0" w:color="auto"/>
      </w:divBdr>
    </w:div>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282614141">
      <w:bodyDiv w:val="1"/>
      <w:marLeft w:val="0"/>
      <w:marRight w:val="0"/>
      <w:marTop w:val="0"/>
      <w:marBottom w:val="0"/>
      <w:divBdr>
        <w:top w:val="none" w:sz="0" w:space="0" w:color="auto"/>
        <w:left w:val="none" w:sz="0" w:space="0" w:color="auto"/>
        <w:bottom w:val="none" w:sz="0" w:space="0" w:color="auto"/>
        <w:right w:val="none" w:sz="0" w:space="0" w:color="auto"/>
      </w:divBdr>
      <w:divsChild>
        <w:div w:id="1699889384">
          <w:marLeft w:val="0"/>
          <w:marRight w:val="0"/>
          <w:marTop w:val="0"/>
          <w:marBottom w:val="0"/>
          <w:divBdr>
            <w:top w:val="none" w:sz="0" w:space="0" w:color="auto"/>
            <w:left w:val="none" w:sz="0" w:space="0" w:color="auto"/>
            <w:bottom w:val="none" w:sz="0" w:space="0" w:color="auto"/>
            <w:right w:val="none" w:sz="0" w:space="0" w:color="auto"/>
          </w:divBdr>
          <w:divsChild>
            <w:div w:id="1414626016">
              <w:marLeft w:val="0"/>
              <w:marRight w:val="0"/>
              <w:marTop w:val="0"/>
              <w:marBottom w:val="0"/>
              <w:divBdr>
                <w:top w:val="none" w:sz="0" w:space="0" w:color="auto"/>
                <w:left w:val="none" w:sz="0" w:space="0" w:color="auto"/>
                <w:bottom w:val="none" w:sz="0" w:space="0" w:color="auto"/>
                <w:right w:val="none" w:sz="0" w:space="0" w:color="auto"/>
              </w:divBdr>
            </w:div>
            <w:div w:id="346492587">
              <w:marLeft w:val="0"/>
              <w:marRight w:val="0"/>
              <w:marTop w:val="0"/>
              <w:marBottom w:val="0"/>
              <w:divBdr>
                <w:top w:val="none" w:sz="0" w:space="0" w:color="auto"/>
                <w:left w:val="none" w:sz="0" w:space="0" w:color="auto"/>
                <w:bottom w:val="none" w:sz="0" w:space="0" w:color="auto"/>
                <w:right w:val="none" w:sz="0" w:space="0" w:color="auto"/>
              </w:divBdr>
            </w:div>
            <w:div w:id="948318827">
              <w:marLeft w:val="0"/>
              <w:marRight w:val="0"/>
              <w:marTop w:val="0"/>
              <w:marBottom w:val="0"/>
              <w:divBdr>
                <w:top w:val="none" w:sz="0" w:space="0" w:color="auto"/>
                <w:left w:val="none" w:sz="0" w:space="0" w:color="auto"/>
                <w:bottom w:val="none" w:sz="0" w:space="0" w:color="auto"/>
                <w:right w:val="none" w:sz="0" w:space="0" w:color="auto"/>
              </w:divBdr>
            </w:div>
            <w:div w:id="1531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895">
      <w:bodyDiv w:val="1"/>
      <w:marLeft w:val="0"/>
      <w:marRight w:val="0"/>
      <w:marTop w:val="0"/>
      <w:marBottom w:val="0"/>
      <w:divBdr>
        <w:top w:val="none" w:sz="0" w:space="0" w:color="auto"/>
        <w:left w:val="none" w:sz="0" w:space="0" w:color="auto"/>
        <w:bottom w:val="none" w:sz="0" w:space="0" w:color="auto"/>
        <w:right w:val="none" w:sz="0" w:space="0" w:color="auto"/>
      </w:divBdr>
    </w:div>
    <w:div w:id="794912833">
      <w:bodyDiv w:val="1"/>
      <w:marLeft w:val="0"/>
      <w:marRight w:val="0"/>
      <w:marTop w:val="0"/>
      <w:marBottom w:val="0"/>
      <w:divBdr>
        <w:top w:val="none" w:sz="0" w:space="0" w:color="auto"/>
        <w:left w:val="none" w:sz="0" w:space="0" w:color="auto"/>
        <w:bottom w:val="none" w:sz="0" w:space="0" w:color="auto"/>
        <w:right w:val="none" w:sz="0" w:space="0" w:color="auto"/>
      </w:divBdr>
      <w:divsChild>
        <w:div w:id="2033024687">
          <w:marLeft w:val="0"/>
          <w:marRight w:val="0"/>
          <w:marTop w:val="0"/>
          <w:marBottom w:val="0"/>
          <w:divBdr>
            <w:top w:val="none" w:sz="0" w:space="0" w:color="auto"/>
            <w:left w:val="none" w:sz="0" w:space="0" w:color="auto"/>
            <w:bottom w:val="none" w:sz="0" w:space="0" w:color="auto"/>
            <w:right w:val="none" w:sz="0" w:space="0" w:color="auto"/>
          </w:divBdr>
          <w:divsChild>
            <w:div w:id="1825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788">
      <w:bodyDiv w:val="1"/>
      <w:marLeft w:val="0"/>
      <w:marRight w:val="0"/>
      <w:marTop w:val="0"/>
      <w:marBottom w:val="0"/>
      <w:divBdr>
        <w:top w:val="none" w:sz="0" w:space="0" w:color="auto"/>
        <w:left w:val="none" w:sz="0" w:space="0" w:color="auto"/>
        <w:bottom w:val="none" w:sz="0" w:space="0" w:color="auto"/>
        <w:right w:val="none" w:sz="0" w:space="0" w:color="auto"/>
      </w:divBdr>
      <w:divsChild>
        <w:div w:id="1882861516">
          <w:marLeft w:val="0"/>
          <w:marRight w:val="0"/>
          <w:marTop w:val="0"/>
          <w:marBottom w:val="0"/>
          <w:divBdr>
            <w:top w:val="none" w:sz="0" w:space="0" w:color="auto"/>
            <w:left w:val="none" w:sz="0" w:space="0" w:color="auto"/>
            <w:bottom w:val="none" w:sz="0" w:space="0" w:color="auto"/>
            <w:right w:val="none" w:sz="0" w:space="0" w:color="auto"/>
          </w:divBdr>
          <w:divsChild>
            <w:div w:id="1898204372">
              <w:marLeft w:val="0"/>
              <w:marRight w:val="0"/>
              <w:marTop w:val="0"/>
              <w:marBottom w:val="0"/>
              <w:divBdr>
                <w:top w:val="none" w:sz="0" w:space="0" w:color="auto"/>
                <w:left w:val="none" w:sz="0" w:space="0" w:color="auto"/>
                <w:bottom w:val="none" w:sz="0" w:space="0" w:color="auto"/>
                <w:right w:val="none" w:sz="0" w:space="0" w:color="auto"/>
              </w:divBdr>
            </w:div>
            <w:div w:id="129131117">
              <w:marLeft w:val="0"/>
              <w:marRight w:val="0"/>
              <w:marTop w:val="0"/>
              <w:marBottom w:val="0"/>
              <w:divBdr>
                <w:top w:val="none" w:sz="0" w:space="0" w:color="auto"/>
                <w:left w:val="none" w:sz="0" w:space="0" w:color="auto"/>
                <w:bottom w:val="none" w:sz="0" w:space="0" w:color="auto"/>
                <w:right w:val="none" w:sz="0" w:space="0" w:color="auto"/>
              </w:divBdr>
            </w:div>
            <w:div w:id="576289310">
              <w:marLeft w:val="0"/>
              <w:marRight w:val="0"/>
              <w:marTop w:val="0"/>
              <w:marBottom w:val="0"/>
              <w:divBdr>
                <w:top w:val="none" w:sz="0" w:space="0" w:color="auto"/>
                <w:left w:val="none" w:sz="0" w:space="0" w:color="auto"/>
                <w:bottom w:val="none" w:sz="0" w:space="0" w:color="auto"/>
                <w:right w:val="none" w:sz="0" w:space="0" w:color="auto"/>
              </w:divBdr>
            </w:div>
            <w:div w:id="79789469">
              <w:marLeft w:val="0"/>
              <w:marRight w:val="0"/>
              <w:marTop w:val="0"/>
              <w:marBottom w:val="0"/>
              <w:divBdr>
                <w:top w:val="none" w:sz="0" w:space="0" w:color="auto"/>
                <w:left w:val="none" w:sz="0" w:space="0" w:color="auto"/>
                <w:bottom w:val="none" w:sz="0" w:space="0" w:color="auto"/>
                <w:right w:val="none" w:sz="0" w:space="0" w:color="auto"/>
              </w:divBdr>
            </w:div>
            <w:div w:id="786196435">
              <w:marLeft w:val="0"/>
              <w:marRight w:val="0"/>
              <w:marTop w:val="0"/>
              <w:marBottom w:val="0"/>
              <w:divBdr>
                <w:top w:val="none" w:sz="0" w:space="0" w:color="auto"/>
                <w:left w:val="none" w:sz="0" w:space="0" w:color="auto"/>
                <w:bottom w:val="none" w:sz="0" w:space="0" w:color="auto"/>
                <w:right w:val="none" w:sz="0" w:space="0" w:color="auto"/>
              </w:divBdr>
            </w:div>
            <w:div w:id="735011094">
              <w:marLeft w:val="0"/>
              <w:marRight w:val="0"/>
              <w:marTop w:val="0"/>
              <w:marBottom w:val="0"/>
              <w:divBdr>
                <w:top w:val="none" w:sz="0" w:space="0" w:color="auto"/>
                <w:left w:val="none" w:sz="0" w:space="0" w:color="auto"/>
                <w:bottom w:val="none" w:sz="0" w:space="0" w:color="auto"/>
                <w:right w:val="none" w:sz="0" w:space="0" w:color="auto"/>
              </w:divBdr>
            </w:div>
            <w:div w:id="1010108032">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050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650">
      <w:bodyDiv w:val="1"/>
      <w:marLeft w:val="0"/>
      <w:marRight w:val="0"/>
      <w:marTop w:val="0"/>
      <w:marBottom w:val="0"/>
      <w:divBdr>
        <w:top w:val="none" w:sz="0" w:space="0" w:color="auto"/>
        <w:left w:val="none" w:sz="0" w:space="0" w:color="auto"/>
        <w:bottom w:val="none" w:sz="0" w:space="0" w:color="auto"/>
        <w:right w:val="none" w:sz="0" w:space="0" w:color="auto"/>
      </w:divBdr>
      <w:divsChild>
        <w:div w:id="1275402145">
          <w:marLeft w:val="0"/>
          <w:marRight w:val="0"/>
          <w:marTop w:val="0"/>
          <w:marBottom w:val="0"/>
          <w:divBdr>
            <w:top w:val="none" w:sz="0" w:space="0" w:color="auto"/>
            <w:left w:val="none" w:sz="0" w:space="0" w:color="auto"/>
            <w:bottom w:val="none" w:sz="0" w:space="0" w:color="auto"/>
            <w:right w:val="none" w:sz="0" w:space="0" w:color="auto"/>
          </w:divBdr>
        </w:div>
        <w:div w:id="1729763978">
          <w:marLeft w:val="0"/>
          <w:marRight w:val="0"/>
          <w:marTop w:val="0"/>
          <w:marBottom w:val="0"/>
          <w:divBdr>
            <w:top w:val="none" w:sz="0" w:space="0" w:color="auto"/>
            <w:left w:val="none" w:sz="0" w:space="0" w:color="auto"/>
            <w:bottom w:val="none" w:sz="0" w:space="0" w:color="auto"/>
            <w:right w:val="none" w:sz="0" w:space="0" w:color="auto"/>
          </w:divBdr>
          <w:divsChild>
            <w:div w:id="1713576215">
              <w:marLeft w:val="0"/>
              <w:marRight w:val="0"/>
              <w:marTop w:val="0"/>
              <w:marBottom w:val="0"/>
              <w:divBdr>
                <w:top w:val="none" w:sz="0" w:space="0" w:color="auto"/>
                <w:left w:val="none" w:sz="0" w:space="0" w:color="auto"/>
                <w:bottom w:val="none" w:sz="0" w:space="0" w:color="auto"/>
                <w:right w:val="none" w:sz="0" w:space="0" w:color="auto"/>
              </w:divBdr>
            </w:div>
            <w:div w:id="119812836">
              <w:marLeft w:val="0"/>
              <w:marRight w:val="0"/>
              <w:marTop w:val="0"/>
              <w:marBottom w:val="0"/>
              <w:divBdr>
                <w:top w:val="none" w:sz="0" w:space="0" w:color="auto"/>
                <w:left w:val="none" w:sz="0" w:space="0" w:color="auto"/>
                <w:bottom w:val="none" w:sz="0" w:space="0" w:color="auto"/>
                <w:right w:val="none" w:sz="0" w:space="0" w:color="auto"/>
              </w:divBdr>
            </w:div>
          </w:divsChild>
        </w:div>
        <w:div w:id="373233645">
          <w:marLeft w:val="0"/>
          <w:marRight w:val="0"/>
          <w:marTop w:val="0"/>
          <w:marBottom w:val="0"/>
          <w:divBdr>
            <w:top w:val="none" w:sz="0" w:space="0" w:color="auto"/>
            <w:left w:val="none" w:sz="0" w:space="0" w:color="auto"/>
            <w:bottom w:val="none" w:sz="0" w:space="0" w:color="auto"/>
            <w:right w:val="none" w:sz="0" w:space="0" w:color="auto"/>
          </w:divBdr>
          <w:divsChild>
            <w:div w:id="1030110248">
              <w:marLeft w:val="0"/>
              <w:marRight w:val="0"/>
              <w:marTop w:val="0"/>
              <w:marBottom w:val="0"/>
              <w:divBdr>
                <w:top w:val="none" w:sz="0" w:space="0" w:color="auto"/>
                <w:left w:val="none" w:sz="0" w:space="0" w:color="auto"/>
                <w:bottom w:val="none" w:sz="0" w:space="0" w:color="auto"/>
                <w:right w:val="none" w:sz="0" w:space="0" w:color="auto"/>
              </w:divBdr>
            </w:div>
            <w:div w:id="1612005918">
              <w:marLeft w:val="0"/>
              <w:marRight w:val="0"/>
              <w:marTop w:val="0"/>
              <w:marBottom w:val="0"/>
              <w:divBdr>
                <w:top w:val="none" w:sz="0" w:space="0" w:color="auto"/>
                <w:left w:val="none" w:sz="0" w:space="0" w:color="auto"/>
                <w:bottom w:val="none" w:sz="0" w:space="0" w:color="auto"/>
                <w:right w:val="none" w:sz="0" w:space="0" w:color="auto"/>
              </w:divBdr>
            </w:div>
          </w:divsChild>
        </w:div>
        <w:div w:id="1591620023">
          <w:marLeft w:val="0"/>
          <w:marRight w:val="0"/>
          <w:marTop w:val="0"/>
          <w:marBottom w:val="0"/>
          <w:divBdr>
            <w:top w:val="none" w:sz="0" w:space="0" w:color="auto"/>
            <w:left w:val="none" w:sz="0" w:space="0" w:color="auto"/>
            <w:bottom w:val="none" w:sz="0" w:space="0" w:color="auto"/>
            <w:right w:val="none" w:sz="0" w:space="0" w:color="auto"/>
          </w:divBdr>
          <w:divsChild>
            <w:div w:id="17907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60">
      <w:bodyDiv w:val="1"/>
      <w:marLeft w:val="0"/>
      <w:marRight w:val="0"/>
      <w:marTop w:val="0"/>
      <w:marBottom w:val="0"/>
      <w:divBdr>
        <w:top w:val="none" w:sz="0" w:space="0" w:color="auto"/>
        <w:left w:val="none" w:sz="0" w:space="0" w:color="auto"/>
        <w:bottom w:val="none" w:sz="0" w:space="0" w:color="auto"/>
        <w:right w:val="none" w:sz="0" w:space="0" w:color="auto"/>
      </w:divBdr>
    </w:div>
    <w:div w:id="1645043398">
      <w:bodyDiv w:val="1"/>
      <w:marLeft w:val="0"/>
      <w:marRight w:val="0"/>
      <w:marTop w:val="0"/>
      <w:marBottom w:val="0"/>
      <w:divBdr>
        <w:top w:val="none" w:sz="0" w:space="0" w:color="auto"/>
        <w:left w:val="none" w:sz="0" w:space="0" w:color="auto"/>
        <w:bottom w:val="none" w:sz="0" w:space="0" w:color="auto"/>
        <w:right w:val="none" w:sz="0" w:space="0" w:color="auto"/>
      </w:divBdr>
    </w:div>
    <w:div w:id="1692953694">
      <w:bodyDiv w:val="1"/>
      <w:marLeft w:val="0"/>
      <w:marRight w:val="0"/>
      <w:marTop w:val="0"/>
      <w:marBottom w:val="0"/>
      <w:divBdr>
        <w:top w:val="none" w:sz="0" w:space="0" w:color="auto"/>
        <w:left w:val="none" w:sz="0" w:space="0" w:color="auto"/>
        <w:bottom w:val="none" w:sz="0" w:space="0" w:color="auto"/>
        <w:right w:val="none" w:sz="0" w:space="0" w:color="auto"/>
      </w:divBdr>
    </w:div>
    <w:div w:id="1849635873">
      <w:bodyDiv w:val="1"/>
      <w:marLeft w:val="0"/>
      <w:marRight w:val="0"/>
      <w:marTop w:val="0"/>
      <w:marBottom w:val="0"/>
      <w:divBdr>
        <w:top w:val="none" w:sz="0" w:space="0" w:color="auto"/>
        <w:left w:val="none" w:sz="0" w:space="0" w:color="auto"/>
        <w:bottom w:val="none" w:sz="0" w:space="0" w:color="auto"/>
        <w:right w:val="none" w:sz="0" w:space="0" w:color="auto"/>
      </w:divBdr>
    </w:div>
    <w:div w:id="1903177584">
      <w:bodyDiv w:val="1"/>
      <w:marLeft w:val="0"/>
      <w:marRight w:val="0"/>
      <w:marTop w:val="0"/>
      <w:marBottom w:val="0"/>
      <w:divBdr>
        <w:top w:val="none" w:sz="0" w:space="0" w:color="auto"/>
        <w:left w:val="none" w:sz="0" w:space="0" w:color="auto"/>
        <w:bottom w:val="none" w:sz="0" w:space="0" w:color="auto"/>
        <w:right w:val="none" w:sz="0" w:space="0" w:color="auto"/>
      </w:divBdr>
      <w:divsChild>
        <w:div w:id="860706715">
          <w:marLeft w:val="0"/>
          <w:marRight w:val="0"/>
          <w:marTop w:val="0"/>
          <w:marBottom w:val="0"/>
          <w:divBdr>
            <w:top w:val="none" w:sz="0" w:space="0" w:color="auto"/>
            <w:left w:val="none" w:sz="0" w:space="0" w:color="auto"/>
            <w:bottom w:val="none" w:sz="0" w:space="0" w:color="auto"/>
            <w:right w:val="none" w:sz="0" w:space="0" w:color="auto"/>
          </w:divBdr>
          <w:divsChild>
            <w:div w:id="9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16">
      <w:bodyDiv w:val="1"/>
      <w:marLeft w:val="0"/>
      <w:marRight w:val="0"/>
      <w:marTop w:val="0"/>
      <w:marBottom w:val="0"/>
      <w:divBdr>
        <w:top w:val="none" w:sz="0" w:space="0" w:color="auto"/>
        <w:left w:val="none" w:sz="0" w:space="0" w:color="auto"/>
        <w:bottom w:val="none" w:sz="0" w:space="0" w:color="auto"/>
        <w:right w:val="none" w:sz="0" w:space="0" w:color="auto"/>
      </w:divBdr>
    </w:div>
    <w:div w:id="210167538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29">
          <w:marLeft w:val="0"/>
          <w:marRight w:val="0"/>
          <w:marTop w:val="0"/>
          <w:marBottom w:val="0"/>
          <w:divBdr>
            <w:top w:val="none" w:sz="0" w:space="0" w:color="auto"/>
            <w:left w:val="none" w:sz="0" w:space="0" w:color="auto"/>
            <w:bottom w:val="none" w:sz="0" w:space="0" w:color="auto"/>
            <w:right w:val="none" w:sz="0" w:space="0" w:color="auto"/>
          </w:divBdr>
          <w:divsChild>
            <w:div w:id="66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biorxiv.org/lookup/google-scholar?link_type=googlescholar&amp;gs_type=article&amp;author%5b0%5d=S.%20F.+Brunner&amp;title=Somatic+mutations+and+clonal+dynamics+in+healthy+and+cirrhotic+human+liver&amp;publication_year=2019&amp;journal=Nature&amp;volume=574&amp;pages=538-542" TargetMode="External"/><Relationship Id="rId3" Type="http://schemas.openxmlformats.org/officeDocument/2006/relationships/hyperlink" Target="https://www.biorxiv.org/lookup/external-ref?access_num=31645730&amp;link_type=MED&amp;atom=%2Fbiorxiv%2Fearly%2F2020%2F06%2F24%2F2020.06.23.167668.atom" TargetMode="External"/><Relationship Id="rId7" Type="http://schemas.openxmlformats.org/officeDocument/2006/relationships/hyperlink" Target="https://www.biorxiv.org/lookup/external-ref?access_num=31645727&amp;link_type=MED&amp;atom=%2Fbiorxiv%2Fearly%2F2020%2F06%2F24%2F2020.06.23.167668.atom" TargetMode="External"/><Relationship Id="rId12" Type="http://schemas.openxmlformats.org/officeDocument/2006/relationships/hyperlink" Target="https://www.biorxiv.org/content/10.1101/2020.06.23.167668v1.full" TargetMode="External"/><Relationship Id="rId2" Type="http://schemas.openxmlformats.org/officeDocument/2006/relationships/hyperlink" Target="https://www.biorxiv.org/lookup/external-ref?access_num=10.1038/s41586-019-1672-7&amp;link_type=DOI" TargetMode="External"/><Relationship Id="rId1" Type="http://schemas.openxmlformats.org/officeDocument/2006/relationships/hyperlink" Target="https://www.biorxiv.org/content/10.1101/2020.06.23.167668v1.full" TargetMode="External"/><Relationship Id="rId6" Type="http://schemas.openxmlformats.org/officeDocument/2006/relationships/hyperlink" Target="https://www.biorxiv.org/lookup/external-ref?access_num=10.1038/s41586-019-1670-9&amp;link_type=DOI" TargetMode="External"/><Relationship Id="rId11" Type="http://schemas.openxmlformats.org/officeDocument/2006/relationships/hyperlink" Target="https://www.biorxiv.org/lookup/google-scholar?link_type=googlescholar&amp;gs_type=article&amp;author%5b0%5d=K.+Yoshida&amp;title=Tobacco+smoking+and+somatic+mutations+in+human+bronchial+epithelium&amp;publication_year=2020&amp;journal=Nature&amp;volume=578&amp;pages=266-272" TargetMode="External"/><Relationship Id="rId5" Type="http://schemas.openxmlformats.org/officeDocument/2006/relationships/hyperlink" Target="https://www.biorxiv.org/content/10.1101/2020.06.23.167668v1.full" TargetMode="External"/><Relationship Id="rId10" Type="http://schemas.openxmlformats.org/officeDocument/2006/relationships/hyperlink" Target="https://www.biorxiv.org/lookup/external-ref?access_num=10.1038/s41586-020-1961-1&amp;link_type=DOI" TargetMode="External"/><Relationship Id="rId4" Type="http://schemas.openxmlformats.org/officeDocument/2006/relationships/hyperlink" Target="https://www.biorxiv.org/lookup/google-scholar?link_type=googlescholar&amp;gs_type=article&amp;author%5b0%5d=H.+Lee-Six&amp;title=The+landscape+of+somatic+mutation+in+normal+colorectal+epithelial+cells&amp;publication_year=2019&amp;journal=Nature&amp;volume=574&amp;pages=532-537" TargetMode="External"/><Relationship Id="rId9" Type="http://schemas.openxmlformats.org/officeDocument/2006/relationships/hyperlink" Target="https://www.biorxiv.org/content/10.1101/2020.06.23.167668v1.ful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PalashPandey/MetaMutationalSig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PalashPandey/MetaMutationalSigs" TargetMode="External"/><Relationship Id="rId4" Type="http://schemas.openxmlformats.org/officeDocument/2006/relationships/webSettings" Target="webSettings.xml"/><Relationship Id="rId9" Type="http://schemas.openxmlformats.org/officeDocument/2006/relationships/hyperlink" Target="https://github.com/PalashPandey/MetaMutationalSig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Pandey,Palash</dc:creator>
  <cp:keywords/>
  <dc:description/>
  <cp:lastModifiedBy>Pandey,Palash</cp:lastModifiedBy>
  <cp:revision>26</cp:revision>
  <cp:lastPrinted>2021-02-22T15:32:00Z</cp:lastPrinted>
  <dcterms:created xsi:type="dcterms:W3CDTF">2021-02-25T14:58:00Z</dcterms:created>
  <dcterms:modified xsi:type="dcterms:W3CDTF">2021-02-25T16:56:00Z</dcterms:modified>
</cp:coreProperties>
</file>