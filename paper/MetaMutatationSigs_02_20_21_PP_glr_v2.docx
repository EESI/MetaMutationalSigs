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103CC3" w14:textId="13CBA76C" w:rsidR="00F83A6D" w:rsidRPr="00F83A6D" w:rsidRDefault="00F52644" w:rsidP="00F83A6D">
      <w:pPr>
        <w:pStyle w:val="NormalWeb"/>
        <w:spacing w:after="0" w:line="360" w:lineRule="auto"/>
        <w:rPr>
          <w:ins w:id="0" w:author="Rosen,Gail" w:date="2021-02-23T17:49:00Z"/>
          <w:b/>
          <w:bCs/>
          <w:color w:val="0E101A"/>
          <w:sz w:val="32"/>
          <w:szCs w:val="32"/>
        </w:rPr>
      </w:pPr>
      <w:r w:rsidRPr="000C31F4">
        <w:rPr>
          <w:rStyle w:val="Strong"/>
          <w:color w:val="0E101A"/>
          <w:sz w:val="32"/>
          <w:szCs w:val="32"/>
        </w:rPr>
        <w:t>MetaMutationalSigs</w:t>
      </w:r>
      <w:ins w:id="1" w:author="Rosen,Gail" w:date="2021-02-23T17:45:00Z">
        <w:r w:rsidR="00F83A6D">
          <w:rPr>
            <w:rStyle w:val="Strong"/>
            <w:color w:val="0E101A"/>
            <w:sz w:val="32"/>
            <w:szCs w:val="32"/>
          </w:rPr>
          <w:t xml:space="preserve">:  </w:t>
        </w:r>
      </w:ins>
      <w:ins w:id="2" w:author="Rosen,Gail" w:date="2021-02-23T17:49:00Z">
        <w:r w:rsidR="00F83A6D">
          <w:rPr>
            <w:b/>
            <w:bCs/>
            <w:color w:val="0E101A"/>
            <w:sz w:val="32"/>
            <w:szCs w:val="32"/>
          </w:rPr>
          <w:t>Compariso</w:t>
        </w:r>
      </w:ins>
      <w:ins w:id="3" w:author="Rosen,Gail" w:date="2021-02-23T17:50:00Z">
        <w:r w:rsidR="00F83A6D">
          <w:rPr>
            <w:b/>
            <w:bCs/>
            <w:color w:val="0E101A"/>
            <w:sz w:val="32"/>
            <w:szCs w:val="32"/>
          </w:rPr>
          <w:t>n</w:t>
        </w:r>
      </w:ins>
      <w:ins w:id="4" w:author="Rosen,Gail" w:date="2021-02-23T17:49:00Z">
        <w:r w:rsidR="00F83A6D" w:rsidRPr="00F83A6D">
          <w:rPr>
            <w:b/>
            <w:bCs/>
            <w:color w:val="0E101A"/>
            <w:sz w:val="32"/>
            <w:szCs w:val="32"/>
          </w:rPr>
          <w:t xml:space="preserve"> </w:t>
        </w:r>
        <w:r w:rsidR="00F83A6D">
          <w:rPr>
            <w:b/>
            <w:bCs/>
            <w:color w:val="0E101A"/>
            <w:sz w:val="32"/>
            <w:szCs w:val="32"/>
          </w:rPr>
          <w:t xml:space="preserve">of </w:t>
        </w:r>
        <w:r w:rsidR="00F83A6D" w:rsidRPr="00F83A6D">
          <w:rPr>
            <w:b/>
            <w:bCs/>
            <w:color w:val="0E101A"/>
            <w:sz w:val="32"/>
            <w:szCs w:val="32"/>
          </w:rPr>
          <w:t>mutation</w:t>
        </w:r>
        <w:r w:rsidR="00F83A6D">
          <w:rPr>
            <w:b/>
            <w:bCs/>
            <w:color w:val="0E101A"/>
            <w:sz w:val="32"/>
            <w:szCs w:val="32"/>
          </w:rPr>
          <w:t>al</w:t>
        </w:r>
        <w:r w:rsidR="00F83A6D" w:rsidRPr="00F83A6D">
          <w:rPr>
            <w:b/>
            <w:bCs/>
            <w:color w:val="0E101A"/>
            <w:sz w:val="32"/>
            <w:szCs w:val="32"/>
          </w:rPr>
          <w:t xml:space="preserve"> signature</w:t>
        </w:r>
        <w:r w:rsidR="00F83A6D">
          <w:rPr>
            <w:b/>
            <w:bCs/>
            <w:color w:val="0E101A"/>
            <w:sz w:val="32"/>
            <w:szCs w:val="32"/>
          </w:rPr>
          <w:t xml:space="preserve"> </w:t>
        </w:r>
        <w:r w:rsidR="00F83A6D" w:rsidRPr="00F83A6D">
          <w:rPr>
            <w:b/>
            <w:bCs/>
            <w:color w:val="0E101A"/>
            <w:sz w:val="32"/>
            <w:szCs w:val="32"/>
          </w:rPr>
          <w:t>analyzers made easy</w:t>
        </w:r>
      </w:ins>
    </w:p>
    <w:p w14:paraId="1F97BE05" w14:textId="50F802A5" w:rsidR="00F52644" w:rsidRPr="000C31F4" w:rsidDel="00F83A6D" w:rsidRDefault="00F52644" w:rsidP="008A15C2">
      <w:pPr>
        <w:pStyle w:val="NormalWeb"/>
        <w:spacing w:before="0" w:beforeAutospacing="0" w:after="0" w:afterAutospacing="0" w:line="360" w:lineRule="auto"/>
        <w:rPr>
          <w:del w:id="5" w:author="Rosen,Gail" w:date="2021-02-23T17:49:00Z"/>
          <w:color w:val="0E101A"/>
          <w:sz w:val="32"/>
          <w:szCs w:val="32"/>
        </w:rPr>
      </w:pPr>
    </w:p>
    <w:p w14:paraId="1B6180A3" w14:textId="77777777" w:rsidR="00F52644" w:rsidRPr="000C31F4" w:rsidRDefault="00F52644" w:rsidP="008A15C2">
      <w:pPr>
        <w:pStyle w:val="NormalWeb"/>
        <w:spacing w:before="0" w:beforeAutospacing="0" w:after="0" w:afterAutospacing="0" w:line="360" w:lineRule="auto"/>
        <w:rPr>
          <w:color w:val="0E101A"/>
        </w:rPr>
      </w:pPr>
      <w:r w:rsidRPr="000C31F4">
        <w:rPr>
          <w:rStyle w:val="Strong"/>
          <w:color w:val="0E101A"/>
        </w:rPr>
        <w:t>Abstract: </w:t>
      </w:r>
    </w:p>
    <w:p w14:paraId="0690B73F" w14:textId="6A22E704" w:rsidR="00F52644" w:rsidRPr="000C31F4" w:rsidRDefault="0021109B" w:rsidP="008A15C2">
      <w:pPr>
        <w:pStyle w:val="NormalWeb"/>
        <w:spacing w:before="0" w:beforeAutospacing="0" w:after="0" w:afterAutospacing="0" w:line="360" w:lineRule="auto"/>
        <w:rPr>
          <w:color w:val="0E101A"/>
        </w:rPr>
      </w:pPr>
      <w:r>
        <w:rPr>
          <w:rStyle w:val="Strong"/>
          <w:color w:val="0E101A"/>
        </w:rPr>
        <w:t>Summary</w:t>
      </w:r>
      <w:r w:rsidR="00F52644" w:rsidRPr="000C31F4">
        <w:rPr>
          <w:rStyle w:val="Strong"/>
          <w:color w:val="0E101A"/>
        </w:rPr>
        <w:t>:</w:t>
      </w:r>
    </w:p>
    <w:p w14:paraId="78D2B10B" w14:textId="224AD9ED" w:rsidR="00F52644" w:rsidRPr="000C31F4" w:rsidRDefault="005E39FA" w:rsidP="008A15C2">
      <w:pPr>
        <w:pStyle w:val="NormalWeb"/>
        <w:spacing w:before="0" w:beforeAutospacing="0" w:after="0" w:afterAutospacing="0" w:line="360" w:lineRule="auto"/>
        <w:rPr>
          <w:color w:val="0E101A"/>
        </w:rPr>
      </w:pPr>
      <w:commentRangeStart w:id="6"/>
      <w:del w:id="7" w:author="Rosen,Gail" w:date="2021-02-23T13:49:00Z">
        <w:r w:rsidDel="00C75A10">
          <w:rPr>
            <w:color w:val="0E101A"/>
          </w:rPr>
          <w:delText xml:space="preserve"> </w:delText>
        </w:r>
      </w:del>
      <w:r>
        <w:rPr>
          <w:color w:val="0E101A"/>
        </w:rPr>
        <w:t>Mutations that result in cancers are caused by several mutational processes</w:t>
      </w:r>
      <w:commentRangeEnd w:id="6"/>
      <w:r w:rsidR="00C75A10">
        <w:rPr>
          <w:rStyle w:val="CommentReference"/>
          <w:rFonts w:asciiTheme="minorHAnsi" w:eastAsiaTheme="minorHAnsi" w:hAnsiTheme="minorHAnsi" w:cstheme="minorBidi"/>
        </w:rPr>
        <w:commentReference w:id="6"/>
      </w:r>
      <w:r>
        <w:rPr>
          <w:color w:val="0E101A"/>
        </w:rPr>
        <w:t xml:space="preserve">; mutational signature analysis can identify </w:t>
      </w:r>
      <w:r w:rsidR="001C5E3C">
        <w:rPr>
          <w:color w:val="0E101A"/>
        </w:rPr>
        <w:t xml:space="preserve">the </w:t>
      </w:r>
      <w:del w:id="8" w:author="Rosen,Gail" w:date="2021-02-23T13:51:00Z">
        <w:r w:rsidR="001C5E3C" w:rsidDel="00C75A10">
          <w:rPr>
            <w:color w:val="0E101A"/>
          </w:rPr>
          <w:delText xml:space="preserve">effect </w:delText>
        </w:r>
      </w:del>
      <w:ins w:id="9" w:author="Rosen,Gail" w:date="2021-02-23T13:51:00Z">
        <w:r w:rsidR="00C75A10">
          <w:rPr>
            <w:color w:val="0E101A"/>
          </w:rPr>
          <w:t xml:space="preserve">contribution </w:t>
        </w:r>
      </w:ins>
      <w:r w:rsidR="001C5E3C">
        <w:rPr>
          <w:color w:val="0E101A"/>
        </w:rPr>
        <w:t xml:space="preserve">of </w:t>
      </w:r>
      <w:del w:id="10" w:author="Rosen,Gail" w:date="2021-02-23T13:52:00Z">
        <w:r w:rsidDel="00C75A10">
          <w:rPr>
            <w:color w:val="0E101A"/>
          </w:rPr>
          <w:delText xml:space="preserve">mutational processes </w:delText>
        </w:r>
      </w:del>
      <w:del w:id="11" w:author="Rosen,Gail" w:date="2021-02-23T13:51:00Z">
        <w:r w:rsidDel="00C75A10">
          <w:rPr>
            <w:color w:val="0E101A"/>
          </w:rPr>
          <w:delText>in cancers</w:delText>
        </w:r>
      </w:del>
      <w:ins w:id="12" w:author="Rosen,Gail" w:date="2021-02-23T13:52:00Z">
        <w:r w:rsidR="00C75A10">
          <w:rPr>
            <w:color w:val="0E101A"/>
          </w:rPr>
          <w:t>these processes to observed mutation</w:t>
        </w:r>
      </w:ins>
      <w:ins w:id="13" w:author="Rosen,Gail" w:date="2021-02-23T16:51:00Z">
        <w:r w:rsidR="003702AC">
          <w:rPr>
            <w:color w:val="0E101A"/>
          </w:rPr>
          <w:t>al patterns</w:t>
        </w:r>
      </w:ins>
      <w:r>
        <w:rPr>
          <w:color w:val="0E101A"/>
        </w:rPr>
        <w:t>.</w:t>
      </w:r>
      <w:r w:rsidR="001C5E3C">
        <w:rPr>
          <w:color w:val="0E101A"/>
        </w:rPr>
        <w:t xml:space="preserve"> </w:t>
      </w:r>
      <w:del w:id="14" w:author="Rosen,Gail" w:date="2021-02-23T13:53:00Z">
        <w:r w:rsidR="00F52644" w:rsidRPr="000C31F4" w:rsidDel="00C75A10">
          <w:rPr>
            <w:color w:val="0E101A"/>
          </w:rPr>
          <w:delText>There are</w:delText>
        </w:r>
      </w:del>
      <w:ins w:id="15" w:author="Rosen,Gail" w:date="2021-02-23T13:53:00Z">
        <w:r w:rsidR="00C75A10">
          <w:rPr>
            <w:color w:val="0E101A"/>
          </w:rPr>
          <w:t>Recently,</w:t>
        </w:r>
      </w:ins>
      <w:r w:rsidR="00F52644" w:rsidRPr="000C31F4">
        <w:rPr>
          <w:color w:val="0E101A"/>
        </w:rPr>
        <w:t xml:space="preserve"> several packages </w:t>
      </w:r>
      <w:del w:id="16" w:author="Rosen,Gail" w:date="2021-02-23T13:53:00Z">
        <w:r w:rsidR="00F52644" w:rsidRPr="000C31F4" w:rsidDel="00C75A10">
          <w:rPr>
            <w:color w:val="0E101A"/>
          </w:rPr>
          <w:delText>available now f</w:delText>
        </w:r>
      </w:del>
      <w:ins w:id="17" w:author="Rosen,Gail" w:date="2021-02-23T13:53:00Z">
        <w:r w:rsidR="00C75A10">
          <w:rPr>
            <w:color w:val="0E101A"/>
          </w:rPr>
          <w:t xml:space="preserve">have been developed for </w:t>
        </w:r>
      </w:ins>
      <w:del w:id="18" w:author="Rosen,Gail" w:date="2021-02-23T13:53:00Z">
        <w:r w:rsidR="00F52644" w:rsidRPr="000C31F4" w:rsidDel="00C75A10">
          <w:rPr>
            <w:color w:val="0E101A"/>
          </w:rPr>
          <w:delText xml:space="preserve">or </w:delText>
        </w:r>
      </w:del>
      <w:r w:rsidR="00F52644" w:rsidRPr="000C31F4">
        <w:rPr>
          <w:color w:val="0E101A"/>
        </w:rPr>
        <w:t>mutational signature analysis</w:t>
      </w:r>
      <w:ins w:id="19" w:author="Rosen,Gail" w:date="2021-02-23T13:53:00Z">
        <w:r w:rsidR="00C75A10">
          <w:rPr>
            <w:color w:val="0E101A"/>
          </w:rPr>
          <w:t>,</w:t>
        </w:r>
      </w:ins>
      <w:r w:rsidR="00F52644" w:rsidRPr="000C31F4">
        <w:rPr>
          <w:color w:val="0E101A"/>
        </w:rPr>
        <w:t xml:space="preserve"> </w:t>
      </w:r>
      <w:del w:id="20" w:author="Rosen,Gail" w:date="2021-02-23T13:54:00Z">
        <w:r w:rsidR="00F52644" w:rsidRPr="000C31F4" w:rsidDel="00C75A10">
          <w:rPr>
            <w:color w:val="0E101A"/>
          </w:rPr>
          <w:delText>and they all use</w:delText>
        </w:r>
      </w:del>
      <w:ins w:id="21" w:author="Rosen,Gail" w:date="2021-02-23T13:54:00Z">
        <w:r w:rsidR="00C75A10">
          <w:rPr>
            <w:color w:val="0E101A"/>
          </w:rPr>
          <w:t>with each using</w:t>
        </w:r>
      </w:ins>
      <w:r w:rsidR="00F52644" w:rsidRPr="000C31F4">
        <w:rPr>
          <w:color w:val="0E101A"/>
        </w:rPr>
        <w:t xml:space="preserve"> different </w:t>
      </w:r>
      <w:del w:id="22" w:author="Rosen,Gail" w:date="2021-02-23T13:54:00Z">
        <w:r w:rsidR="00F52644" w:rsidRPr="000C31F4" w:rsidDel="00C75A10">
          <w:rPr>
            <w:color w:val="0E101A"/>
          </w:rPr>
          <w:delText xml:space="preserve">approaches </w:delText>
        </w:r>
      </w:del>
      <w:ins w:id="23" w:author="Rosen,Gail" w:date="2021-02-23T13:54:00Z">
        <w:r w:rsidR="00C75A10">
          <w:rPr>
            <w:color w:val="0E101A"/>
          </w:rPr>
          <w:t xml:space="preserve">methodology </w:t>
        </w:r>
      </w:ins>
      <w:r w:rsidR="00F52644" w:rsidRPr="000C31F4">
        <w:rPr>
          <w:color w:val="0E101A"/>
        </w:rPr>
        <w:t xml:space="preserve">and </w:t>
      </w:r>
      <w:del w:id="24" w:author="Rosen,Gail" w:date="2021-02-23T13:54:00Z">
        <w:r w:rsidR="00F52644" w:rsidRPr="000C31F4" w:rsidDel="00C75A10">
          <w:rPr>
            <w:color w:val="0E101A"/>
          </w:rPr>
          <w:delText xml:space="preserve">give </w:delText>
        </w:r>
      </w:del>
      <w:ins w:id="25" w:author="Rosen,Gail" w:date="2021-02-23T13:54:00Z">
        <w:r w:rsidR="00C75A10">
          <w:rPr>
            <w:color w:val="0E101A"/>
          </w:rPr>
          <w:t>yielding</w:t>
        </w:r>
        <w:r w:rsidR="00C75A10" w:rsidRPr="000C31F4">
          <w:rPr>
            <w:color w:val="0E101A"/>
          </w:rPr>
          <w:t xml:space="preserve"> </w:t>
        </w:r>
        <w:r w:rsidR="00C75A10">
          <w:rPr>
            <w:color w:val="0E101A"/>
          </w:rPr>
          <w:t xml:space="preserve">significantly </w:t>
        </w:r>
      </w:ins>
      <w:del w:id="26" w:author="Rosen,Gail" w:date="2021-02-23T13:54:00Z">
        <w:r w:rsidR="00F52644" w:rsidRPr="000C31F4" w:rsidDel="00C75A10">
          <w:rPr>
            <w:color w:val="0E101A"/>
          </w:rPr>
          <w:delText xml:space="preserve">nontrivially </w:delText>
        </w:r>
      </w:del>
      <w:r w:rsidR="00F52644" w:rsidRPr="000C31F4">
        <w:rPr>
          <w:color w:val="0E101A"/>
        </w:rPr>
        <w:t xml:space="preserve">different results. Because </w:t>
      </w:r>
      <w:r w:rsidR="008D7805">
        <w:rPr>
          <w:color w:val="0E101A"/>
        </w:rPr>
        <w:t>o</w:t>
      </w:r>
      <w:r w:rsidR="00617615">
        <w:rPr>
          <w:color w:val="0E101A"/>
        </w:rPr>
        <w:t>f</w:t>
      </w:r>
      <w:r w:rsidR="008D7805" w:rsidRPr="000C31F4">
        <w:rPr>
          <w:color w:val="0E101A"/>
        </w:rPr>
        <w:t xml:space="preserve"> </w:t>
      </w:r>
      <w:r w:rsidR="00F52644" w:rsidRPr="000C31F4">
        <w:rPr>
          <w:color w:val="0E101A"/>
        </w:rPr>
        <w:t xml:space="preserve">the </w:t>
      </w:r>
      <w:ins w:id="27" w:author="Rosen,Gail" w:date="2021-02-23T13:55:00Z">
        <w:r w:rsidR="00A7296C">
          <w:rPr>
            <w:color w:val="0E101A"/>
          </w:rPr>
          <w:t xml:space="preserve">nontrivial </w:t>
        </w:r>
      </w:ins>
      <w:r w:rsidR="00F52644" w:rsidRPr="000C31F4">
        <w:rPr>
          <w:color w:val="0E101A"/>
        </w:rPr>
        <w:t xml:space="preserve">differences </w:t>
      </w:r>
      <w:ins w:id="28" w:author="Rosen,Gail" w:date="2021-02-23T16:52:00Z">
        <w:r w:rsidR="003702AC">
          <w:rPr>
            <w:color w:val="0E101A"/>
          </w:rPr>
          <w:t xml:space="preserve">in </w:t>
        </w:r>
      </w:ins>
      <w:del w:id="29" w:author="Rosen,Gail" w:date="2021-02-23T13:55:00Z">
        <w:r w:rsidR="00F52644" w:rsidRPr="000C31F4" w:rsidDel="00A7296C">
          <w:rPr>
            <w:color w:val="0E101A"/>
          </w:rPr>
          <w:delText>in their</w:delText>
        </w:r>
      </w:del>
      <w:ins w:id="30" w:author="Rosen,Gail" w:date="2021-02-23T13:55:00Z">
        <w:r w:rsidR="00A7296C">
          <w:rPr>
            <w:color w:val="0E101A"/>
          </w:rPr>
          <w:t>tools’</w:t>
        </w:r>
      </w:ins>
      <w:r w:rsidR="00F52644" w:rsidRPr="000C31F4">
        <w:rPr>
          <w:color w:val="0E101A"/>
        </w:rPr>
        <w:t xml:space="preserve"> results, </w:t>
      </w:r>
      <w:del w:id="31" w:author="Rosen,Gail" w:date="2021-02-23T13:55:00Z">
        <w:r w:rsidR="00F52644" w:rsidRPr="000C31F4" w:rsidDel="00A7296C">
          <w:rPr>
            <w:color w:val="0E101A"/>
          </w:rPr>
          <w:delText xml:space="preserve">it is important for </w:delText>
        </w:r>
      </w:del>
      <w:r w:rsidR="00F52644" w:rsidRPr="000C31F4">
        <w:rPr>
          <w:color w:val="0E101A"/>
        </w:rPr>
        <w:t xml:space="preserve">researchers </w:t>
      </w:r>
      <w:ins w:id="32" w:author="Rosen,Gail" w:date="2021-02-23T13:55:00Z">
        <w:r w:rsidR="00A7296C">
          <w:rPr>
            <w:color w:val="0E101A"/>
          </w:rPr>
          <w:t xml:space="preserve">may desire </w:t>
        </w:r>
      </w:ins>
      <w:r w:rsidR="00F52644" w:rsidRPr="000C31F4">
        <w:rPr>
          <w:color w:val="0E101A"/>
        </w:rPr>
        <w:t>to survey</w:t>
      </w:r>
      <w:ins w:id="33" w:author="Rosen,Gail" w:date="2021-02-23T13:55:00Z">
        <w:r w:rsidR="00A7296C">
          <w:rPr>
            <w:color w:val="0E101A"/>
          </w:rPr>
          <w:t xml:space="preserve"> and compare</w:t>
        </w:r>
      </w:ins>
      <w:r w:rsidR="00F52644" w:rsidRPr="000C31F4">
        <w:rPr>
          <w:color w:val="0E101A"/>
        </w:rPr>
        <w:t xml:space="preserve"> the available tools</w:t>
      </w:r>
      <w:ins w:id="34" w:author="Rosen,Gail" w:date="2021-02-23T13:55:00Z">
        <w:r w:rsidR="00A7296C">
          <w:rPr>
            <w:color w:val="0E101A"/>
          </w:rPr>
          <w:t xml:space="preserve">, in order to </w:t>
        </w:r>
      </w:ins>
      <w:ins w:id="35" w:author="Rosen,Gail" w:date="2021-02-23T13:56:00Z">
        <w:r w:rsidR="00A7296C">
          <w:rPr>
            <w:color w:val="0E101A"/>
          </w:rPr>
          <w:t xml:space="preserve">objectively </w:t>
        </w:r>
      </w:ins>
      <w:del w:id="36" w:author="Rosen,Gail" w:date="2021-02-23T13:55:00Z">
        <w:r w:rsidR="00F52644" w:rsidRPr="000C31F4" w:rsidDel="00A7296C">
          <w:rPr>
            <w:color w:val="0E101A"/>
          </w:rPr>
          <w:delText xml:space="preserve"> and </w:delText>
        </w:r>
      </w:del>
      <w:del w:id="37" w:author="Rosen,Gail" w:date="2021-02-23T13:56:00Z">
        <w:r w:rsidR="009E60A9" w:rsidDel="00A7296C">
          <w:rPr>
            <w:color w:val="0E101A"/>
          </w:rPr>
          <w:delText>select</w:delText>
        </w:r>
        <w:r w:rsidR="00F52644" w:rsidRPr="000C31F4" w:rsidDel="00A7296C">
          <w:rPr>
            <w:color w:val="0E101A"/>
          </w:rPr>
          <w:delText xml:space="preserve"> </w:delText>
        </w:r>
        <w:r w:rsidR="009E60A9" w:rsidDel="00A7296C">
          <w:rPr>
            <w:color w:val="0E101A"/>
          </w:rPr>
          <w:delText>a few</w:delText>
        </w:r>
        <w:r w:rsidR="00F52644" w:rsidRPr="000C31F4" w:rsidDel="00A7296C">
          <w:rPr>
            <w:color w:val="0E101A"/>
          </w:rPr>
          <w:delText xml:space="preserve"> that best suit their</w:delText>
        </w:r>
      </w:del>
      <w:ins w:id="38" w:author="Rosen,Gail" w:date="2021-02-23T13:56:00Z">
        <w:r w:rsidR="00A7296C">
          <w:rPr>
            <w:color w:val="0E101A"/>
          </w:rPr>
          <w:t>evaluate</w:t>
        </w:r>
      </w:ins>
      <w:r w:rsidR="00F52644" w:rsidRPr="000C31F4">
        <w:rPr>
          <w:color w:val="0E101A"/>
        </w:rPr>
        <w:t xml:space="preserve"> </w:t>
      </w:r>
      <w:ins w:id="39" w:author="Rosen,Gail" w:date="2021-02-23T13:56:00Z">
        <w:r w:rsidR="00A7296C">
          <w:rPr>
            <w:color w:val="0E101A"/>
          </w:rPr>
          <w:t>the</w:t>
        </w:r>
      </w:ins>
      <w:ins w:id="40" w:author="Rosen,Gail" w:date="2021-02-23T13:57:00Z">
        <w:r w:rsidR="00A16E04">
          <w:rPr>
            <w:color w:val="0E101A"/>
          </w:rPr>
          <w:t>ir results</w:t>
        </w:r>
      </w:ins>
      <w:ins w:id="41" w:author="Rosen,Gail" w:date="2021-02-23T13:56:00Z">
        <w:r w:rsidR="00A7296C">
          <w:rPr>
            <w:color w:val="0E101A"/>
          </w:rPr>
          <w:t xml:space="preserve"> </w:t>
        </w:r>
      </w:ins>
      <w:ins w:id="42" w:author="Rosen,Gail" w:date="2021-02-23T13:57:00Z">
        <w:r w:rsidR="00A16E04">
          <w:rPr>
            <w:color w:val="0E101A"/>
          </w:rPr>
          <w:t>for</w:t>
        </w:r>
      </w:ins>
      <w:ins w:id="43" w:author="Rosen,Gail" w:date="2021-02-23T13:56:00Z">
        <w:r w:rsidR="00A7296C">
          <w:rPr>
            <w:color w:val="0E101A"/>
          </w:rPr>
          <w:t xml:space="preserve"> their </w:t>
        </w:r>
      </w:ins>
      <w:ins w:id="44" w:author="Rosen,Gail" w:date="2021-02-23T13:57:00Z">
        <w:r w:rsidR="00A16E04">
          <w:rPr>
            <w:color w:val="0E101A"/>
          </w:rPr>
          <w:t xml:space="preserve">specific </w:t>
        </w:r>
      </w:ins>
      <w:r w:rsidR="009E60A9">
        <w:rPr>
          <w:color w:val="0E101A"/>
        </w:rPr>
        <w:t xml:space="preserve">research </w:t>
      </w:r>
      <w:del w:id="45" w:author="Rosen,Gail" w:date="2021-02-23T13:57:00Z">
        <w:r w:rsidR="00F52644" w:rsidRPr="000C31F4" w:rsidDel="00A16E04">
          <w:rPr>
            <w:color w:val="0E101A"/>
          </w:rPr>
          <w:delText>application</w:delText>
        </w:r>
      </w:del>
      <w:ins w:id="46" w:author="Rosen,Gail" w:date="2021-02-23T13:57:00Z">
        <w:r w:rsidR="00A16E04">
          <w:rPr>
            <w:color w:val="0E101A"/>
          </w:rPr>
          <w:t>question</w:t>
        </w:r>
      </w:ins>
      <w:ins w:id="47" w:author="Rosen,Gail" w:date="2021-02-23T13:56:00Z">
        <w:r w:rsidR="00A7296C">
          <w:rPr>
            <w:color w:val="0E101A"/>
          </w:rPr>
          <w:t xml:space="preserve">, such as </w:t>
        </w:r>
      </w:ins>
      <w:ins w:id="48" w:author="Rosen,Gail" w:date="2021-02-23T13:57:00Z">
        <w:r w:rsidR="00A16E04">
          <w:rPr>
            <w:color w:val="0E101A"/>
          </w:rPr>
          <w:t xml:space="preserve">which mutational signatures are prevalent in different </w:t>
        </w:r>
      </w:ins>
      <w:ins w:id="49" w:author="Rosen,Gail" w:date="2021-02-23T13:56:00Z">
        <w:r w:rsidR="00A7296C">
          <w:rPr>
            <w:color w:val="0E101A"/>
          </w:rPr>
          <w:t>cancer type</w:t>
        </w:r>
      </w:ins>
      <w:ins w:id="50" w:author="Rosen,Gail" w:date="2021-02-23T13:58:00Z">
        <w:r w:rsidR="00A16E04">
          <w:rPr>
            <w:color w:val="0E101A"/>
          </w:rPr>
          <w:t>s</w:t>
        </w:r>
      </w:ins>
      <w:r w:rsidR="00F52644" w:rsidRPr="000C31F4">
        <w:rPr>
          <w:color w:val="0E101A"/>
        </w:rPr>
        <w:t xml:space="preserve">. There is a need </w:t>
      </w:r>
      <w:r w:rsidR="009E60A9">
        <w:rPr>
          <w:color w:val="0E101A"/>
        </w:rPr>
        <w:t xml:space="preserve">for a </w:t>
      </w:r>
      <w:r w:rsidR="00F52644" w:rsidRPr="000C31F4">
        <w:rPr>
          <w:color w:val="0E101A"/>
        </w:rPr>
        <w:t xml:space="preserve">software that can </w:t>
      </w:r>
      <w:r w:rsidR="00942FDB">
        <w:rPr>
          <w:color w:val="0E101A"/>
        </w:rPr>
        <w:t xml:space="preserve">aggregate </w:t>
      </w:r>
      <w:r w:rsidR="00F52644" w:rsidRPr="000C31F4">
        <w:rPr>
          <w:color w:val="0E101A"/>
        </w:rPr>
        <w:t>results from different packages and present them in a user-friendly way to facilitate effective comparison. </w:t>
      </w:r>
    </w:p>
    <w:p w14:paraId="45DEE5F0" w14:textId="78BA654F" w:rsidR="00F52644" w:rsidRPr="000C31F4" w:rsidRDefault="0021109B" w:rsidP="008A15C2">
      <w:pPr>
        <w:pStyle w:val="NormalWeb"/>
        <w:spacing w:before="0" w:beforeAutospacing="0" w:after="0" w:afterAutospacing="0" w:line="360" w:lineRule="auto"/>
        <w:rPr>
          <w:color w:val="0E101A"/>
        </w:rPr>
      </w:pPr>
      <w:r>
        <w:rPr>
          <w:rStyle w:val="Strong"/>
          <w:color w:val="0E101A"/>
        </w:rPr>
        <w:t>Availability and implementation</w:t>
      </w:r>
      <w:r w:rsidR="00F52644" w:rsidRPr="000C31F4">
        <w:rPr>
          <w:rStyle w:val="Strong"/>
          <w:color w:val="0E101A"/>
        </w:rPr>
        <w:t>: </w:t>
      </w:r>
    </w:p>
    <w:p w14:paraId="1327F43E" w14:textId="60247C8D" w:rsidR="00F52644" w:rsidRPr="000C31F4" w:rsidRDefault="00F16BBA" w:rsidP="008A15C2">
      <w:pPr>
        <w:pStyle w:val="NormalWeb"/>
        <w:spacing w:before="0" w:beforeAutospacing="0" w:after="0" w:afterAutospacing="0" w:line="360" w:lineRule="auto"/>
        <w:rPr>
          <w:color w:val="0E101A"/>
        </w:rPr>
      </w:pPr>
      <w:r w:rsidRPr="000C31F4">
        <w:rPr>
          <w:color w:val="0E101A"/>
        </w:rPr>
        <w:t>MetaMutationalSigs</w:t>
      </w:r>
      <w:r w:rsidRPr="000C31F4" w:rsidDel="00F16BBA">
        <w:rPr>
          <w:color w:val="0E101A"/>
        </w:rPr>
        <w:t xml:space="preserve"> </w:t>
      </w:r>
      <w:r w:rsidR="00F52644" w:rsidRPr="000C31F4">
        <w:rPr>
          <w:color w:val="0E101A"/>
        </w:rPr>
        <w:t xml:space="preserve">is </w:t>
      </w:r>
      <w:r w:rsidR="00727C16">
        <w:rPr>
          <w:color w:val="0E101A"/>
        </w:rPr>
        <w:t xml:space="preserve">implemented using R and python and is </w:t>
      </w:r>
      <w:r w:rsidR="00194217">
        <w:rPr>
          <w:color w:val="0E101A"/>
        </w:rPr>
        <w:t>available for installation using Docker</w:t>
      </w:r>
      <w:ins w:id="51" w:author="Rosen,Gail" w:date="2021-02-23T13:58:00Z">
        <w:r w:rsidR="00513968">
          <w:rPr>
            <w:color w:val="0E101A"/>
          </w:rPr>
          <w:t xml:space="preserve"> and available at: </w:t>
        </w:r>
        <w:r w:rsidR="00513968">
          <w:fldChar w:fldCharType="begin"/>
        </w:r>
        <w:r w:rsidR="00513968">
          <w:instrText xml:space="preserve"> HYPERLINK "https://github.com/PalashPandey/MetaMutationalSigs" \t "_blank" </w:instrText>
        </w:r>
        <w:r w:rsidR="00513968">
          <w:fldChar w:fldCharType="separate"/>
        </w:r>
        <w:r w:rsidR="00513968" w:rsidRPr="000C31F4">
          <w:rPr>
            <w:rStyle w:val="Hyperlink"/>
            <w:color w:val="4A6EE0"/>
          </w:rPr>
          <w:t>https://github.com/PalashPandey/MetaMutationalSigs</w:t>
        </w:r>
        <w:r w:rsidR="00513968">
          <w:rPr>
            <w:rStyle w:val="Hyperlink"/>
            <w:color w:val="4A6EE0"/>
          </w:rPr>
          <w:fldChar w:fldCharType="end"/>
        </w:r>
        <w:r w:rsidR="00513968" w:rsidRPr="000C31F4">
          <w:t> </w:t>
        </w:r>
      </w:ins>
      <w:del w:id="52" w:author="Rosen,Gail" w:date="2021-02-23T13:58:00Z">
        <w:r w:rsidR="00194217" w:rsidDel="00513968">
          <w:rPr>
            <w:color w:val="0E101A"/>
          </w:rPr>
          <w:delText>.</w:delText>
        </w:r>
      </w:del>
      <w:r w:rsidR="00194217">
        <w:rPr>
          <w:color w:val="0E101A"/>
        </w:rPr>
        <w:t xml:space="preserve"> </w:t>
      </w:r>
    </w:p>
    <w:p w14:paraId="7ED1B002" w14:textId="77777777" w:rsidR="00F52644" w:rsidRPr="000C31F4" w:rsidRDefault="00F52644" w:rsidP="008A15C2">
      <w:pPr>
        <w:pStyle w:val="NormalWeb"/>
        <w:spacing w:before="0" w:beforeAutospacing="0" w:after="0" w:afterAutospacing="0" w:line="360" w:lineRule="auto"/>
        <w:rPr>
          <w:color w:val="0E101A"/>
        </w:rPr>
      </w:pPr>
      <w:r w:rsidRPr="000C31F4">
        <w:rPr>
          <w:rStyle w:val="Strong"/>
          <w:color w:val="0E101A"/>
        </w:rPr>
        <w:t>Introduction: </w:t>
      </w:r>
    </w:p>
    <w:p w14:paraId="26DD9DC7" w14:textId="1109FB03" w:rsidR="006A78D2" w:rsidRDefault="006A78D2" w:rsidP="008A15C2">
      <w:pPr>
        <w:pStyle w:val="NormalWeb"/>
        <w:spacing w:before="0" w:beforeAutospacing="0" w:after="0" w:afterAutospacing="0" w:line="360" w:lineRule="auto"/>
        <w:rPr>
          <w:color w:val="0E101A"/>
        </w:rPr>
      </w:pPr>
      <w:r w:rsidRPr="006A78D2">
        <w:rPr>
          <w:color w:val="0E101A"/>
        </w:rPr>
        <w:t>Cancer</w:t>
      </w:r>
      <w:ins w:id="53" w:author="Rosen,Gail" w:date="2021-02-23T16:49:00Z">
        <w:r w:rsidR="003702AC">
          <w:rPr>
            <w:color w:val="0E101A"/>
          </w:rPr>
          <w:t>ous tumors</w:t>
        </w:r>
      </w:ins>
      <w:del w:id="54" w:author="Rosen,Gail" w:date="2021-02-23T16:49:00Z">
        <w:r w:rsidRPr="006A78D2" w:rsidDel="003702AC">
          <w:rPr>
            <w:color w:val="0E101A"/>
          </w:rPr>
          <w:delText>s</w:delText>
        </w:r>
      </w:del>
      <w:r w:rsidRPr="006A78D2">
        <w:rPr>
          <w:color w:val="0E101A"/>
        </w:rPr>
        <w:t xml:space="preserve"> acquire several </w:t>
      </w:r>
      <w:ins w:id="55" w:author="Rosen,Gail" w:date="2021-02-23T16:49:00Z">
        <w:r w:rsidR="003702AC">
          <w:rPr>
            <w:color w:val="0E101A"/>
          </w:rPr>
          <w:t xml:space="preserve">types of </w:t>
        </w:r>
      </w:ins>
      <w:r w:rsidRPr="006A78D2">
        <w:rPr>
          <w:color w:val="0E101A"/>
        </w:rPr>
        <w:t>mutations in the form of single nucleotide variants, insertions and deletions, copy number changes and chromosomal aberrations.  These mutation</w:t>
      </w:r>
      <w:ins w:id="56" w:author="Rosen,Gail" w:date="2021-02-23T16:51:00Z">
        <w:r w:rsidR="003702AC">
          <w:rPr>
            <w:color w:val="0E101A"/>
          </w:rPr>
          <w:t xml:space="preserve">s </w:t>
        </w:r>
      </w:ins>
      <w:del w:id="57" w:author="Rosen,Gail" w:date="2021-02-23T16:51:00Z">
        <w:r w:rsidRPr="006A78D2" w:rsidDel="003702AC">
          <w:rPr>
            <w:color w:val="0E101A"/>
          </w:rPr>
          <w:delText xml:space="preserve">s </w:delText>
        </w:r>
      </w:del>
      <w:r w:rsidRPr="006A78D2">
        <w:rPr>
          <w:color w:val="0E101A"/>
        </w:rPr>
        <w:t xml:space="preserve">are </w:t>
      </w:r>
      <w:ins w:id="58" w:author="Rosen,Gail" w:date="2021-02-23T16:50:00Z">
        <w:r w:rsidR="003702AC">
          <w:rPr>
            <w:color w:val="0E101A"/>
          </w:rPr>
          <w:t xml:space="preserve">hypothesized to be </w:t>
        </w:r>
      </w:ins>
      <w:r w:rsidRPr="006A78D2">
        <w:rPr>
          <w:color w:val="0E101A"/>
        </w:rPr>
        <w:t>caused by multiple mutational processes operative in cancer leaving behind specific footprints in the DNA that can by captured by tumor mutation signature analysis. It is becoming increasingly evident that these tumor mutation signatures are not only important for understanding cancer evolution but also may have therapeutic implications, thus this an a very active and important area of research</w:t>
      </w:r>
      <w:r w:rsidR="00BD4803">
        <w:rPr>
          <w:color w:val="0E101A"/>
        </w:rPr>
        <w:t xml:space="preserve"> </w:t>
      </w:r>
      <w:r w:rsidR="00617615">
        <w:rPr>
          <w:color w:val="0E101A"/>
        </w:rPr>
        <w:t>[1,2,3]</w:t>
      </w:r>
      <w:r w:rsidR="00BD4803">
        <w:rPr>
          <w:color w:val="0E101A"/>
        </w:rPr>
        <w:t>.</w:t>
      </w:r>
    </w:p>
    <w:p w14:paraId="4D5A337D" w14:textId="6F723C20" w:rsidR="00F52644" w:rsidRPr="000C31F4" w:rsidRDefault="00F52644" w:rsidP="008A15C2">
      <w:pPr>
        <w:pStyle w:val="NormalWeb"/>
        <w:spacing w:before="0" w:beforeAutospacing="0" w:after="0" w:afterAutospacing="0" w:line="360" w:lineRule="auto"/>
        <w:rPr>
          <w:color w:val="0E101A"/>
        </w:rPr>
      </w:pPr>
      <w:r w:rsidRPr="000C31F4">
        <w:rPr>
          <w:color w:val="0E101A"/>
        </w:rPr>
        <w:t xml:space="preserve">The basic idea behind mutational signatures is that mutational processes create specific patterns of mutations. </w:t>
      </w:r>
      <w:r w:rsidR="004319E4" w:rsidRPr="000C31F4">
        <w:rPr>
          <w:color w:val="0E101A"/>
        </w:rPr>
        <w:t>Thus,</w:t>
      </w:r>
      <w:r w:rsidRPr="000C31F4">
        <w:rPr>
          <w:color w:val="0E101A"/>
        </w:rPr>
        <w:t xml:space="preserve"> it follows that if one can identify these patterns in a given sample then they </w:t>
      </w:r>
      <w:r w:rsidRPr="000C31F4">
        <w:rPr>
          <w:color w:val="0E101A"/>
        </w:rPr>
        <w:lastRenderedPageBreak/>
        <w:t xml:space="preserve">can essentially detect the corresponding mutational processes. </w:t>
      </w:r>
      <w:r w:rsidR="007C0711">
        <w:rPr>
          <w:color w:val="0E101A"/>
        </w:rPr>
        <w:t>The possible</w:t>
      </w:r>
      <w:r w:rsidRPr="000C31F4">
        <w:rPr>
          <w:color w:val="0E101A"/>
        </w:rPr>
        <w:t xml:space="preserve"> mutations are grouped</w:t>
      </w:r>
      <w:r w:rsidR="00CB2454" w:rsidDel="00CB2454">
        <w:rPr>
          <w:color w:val="0E101A"/>
        </w:rPr>
        <w:t xml:space="preserve"> </w:t>
      </w:r>
      <w:r w:rsidRPr="000C31F4">
        <w:rPr>
          <w:color w:val="0E101A"/>
        </w:rPr>
        <w:t xml:space="preserve">into 6 </w:t>
      </w:r>
      <w:r w:rsidR="007C0711">
        <w:rPr>
          <w:color w:val="0E101A"/>
        </w:rPr>
        <w:t>mutation</w:t>
      </w:r>
      <w:r w:rsidR="007C0711" w:rsidRPr="000C31F4">
        <w:rPr>
          <w:color w:val="0E101A"/>
        </w:rPr>
        <w:t xml:space="preserve"> </w:t>
      </w:r>
      <w:r w:rsidRPr="000C31F4">
        <w:rPr>
          <w:color w:val="0E101A"/>
        </w:rPr>
        <w:t>types based on the base where the mutation was observed. These 6 mutation types are C&gt;A, C&gt;G, C&gt;T, T&gt;A, T&gt;C, and T&gt;G. Now, these 6 types of mutations are further divided based on their location, i.e. other bases that are in their immediate proximity giving us the 96 mutation types that are termed the single based substitution context.</w:t>
      </w:r>
      <w:r w:rsidR="00C172A7">
        <w:rPr>
          <w:color w:val="0E101A"/>
        </w:rPr>
        <w:t xml:space="preserve"> </w:t>
      </w:r>
      <w:r w:rsidR="00B247C1" w:rsidRPr="000C31F4">
        <w:rPr>
          <w:color w:val="0E101A"/>
        </w:rPr>
        <w:t>Alexandrov et al</w:t>
      </w:r>
      <w:ins w:id="59" w:author="Rosen,Gail" w:date="2021-02-23T16:54:00Z">
        <w:r w:rsidR="003702AC">
          <w:rPr>
            <w:color w:val="0E101A"/>
          </w:rPr>
          <w:t>.</w:t>
        </w:r>
      </w:ins>
      <w:r w:rsidR="00B247C1" w:rsidRPr="000C31F4">
        <w:rPr>
          <w:color w:val="0E101A"/>
        </w:rPr>
        <w:t xml:space="preserve"> first </w:t>
      </w:r>
      <w:r w:rsidR="00CB2454">
        <w:rPr>
          <w:color w:val="0E101A"/>
        </w:rPr>
        <w:t xml:space="preserve">developed and applied this </w:t>
      </w:r>
      <w:r w:rsidR="004248A0" w:rsidRPr="000C31F4">
        <w:rPr>
          <w:color w:val="0E101A"/>
        </w:rPr>
        <w:t xml:space="preserve">idea </w:t>
      </w:r>
      <w:r w:rsidR="00A80ED5" w:rsidRPr="000C31F4">
        <w:rPr>
          <w:color w:val="0E101A"/>
        </w:rPr>
        <w:t>to</w:t>
      </w:r>
      <w:ins w:id="60" w:author="Rosen,Gail" w:date="2021-02-23T16:54:00Z">
        <w:r w:rsidR="003702AC">
          <w:rPr>
            <w:color w:val="0E101A"/>
          </w:rPr>
          <w:t xml:space="preserve"> </w:t>
        </w:r>
      </w:ins>
      <w:ins w:id="61" w:author="Rosen,Gail" w:date="2021-02-23T16:55:00Z">
        <w:r w:rsidR="003702AC">
          <w:rPr>
            <w:color w:val="0E101A"/>
          </w:rPr>
          <w:t>The Cancer Genome Atlas (</w:t>
        </w:r>
      </w:ins>
      <w:r w:rsidR="00A80ED5" w:rsidRPr="000C31F4">
        <w:rPr>
          <w:color w:val="0E101A"/>
        </w:rPr>
        <w:t>TCGA</w:t>
      </w:r>
      <w:ins w:id="62" w:author="Rosen,Gail" w:date="2021-02-23T16:55:00Z">
        <w:r w:rsidR="003702AC">
          <w:rPr>
            <w:color w:val="0E101A"/>
          </w:rPr>
          <w:t>)</w:t>
        </w:r>
      </w:ins>
      <w:r w:rsidR="00E63980" w:rsidRPr="000C31F4">
        <w:rPr>
          <w:color w:val="0E101A"/>
        </w:rPr>
        <w:t xml:space="preserve"> [</w:t>
      </w:r>
      <w:r w:rsidR="00BD4803">
        <w:rPr>
          <w:color w:val="0E101A"/>
        </w:rPr>
        <w:t>7</w:t>
      </w:r>
      <w:r w:rsidR="00E63980" w:rsidRPr="000C31F4">
        <w:rPr>
          <w:color w:val="0E101A"/>
        </w:rPr>
        <w:t>]</w:t>
      </w:r>
      <w:r w:rsidR="006F69A4" w:rsidRPr="000C31F4">
        <w:rPr>
          <w:color w:val="0E101A"/>
        </w:rPr>
        <w:t xml:space="preserve"> data to identify the first iteration of 30 </w:t>
      </w:r>
      <w:r w:rsidR="008F6DD5" w:rsidRPr="000C31F4">
        <w:rPr>
          <w:color w:val="0E101A"/>
        </w:rPr>
        <w:t>mutational signatures termed COSMIC</w:t>
      </w:r>
      <w:r w:rsidR="00C641DD" w:rsidRPr="000C31F4">
        <w:rPr>
          <w:color w:val="0E101A"/>
        </w:rPr>
        <w:t xml:space="preserve"> signatures</w:t>
      </w:r>
      <w:r w:rsidR="006B5F37" w:rsidRPr="000C31F4">
        <w:rPr>
          <w:color w:val="0E101A"/>
        </w:rPr>
        <w:t xml:space="preserve"> </w:t>
      </w:r>
      <w:r w:rsidR="00C641DD" w:rsidRPr="000C31F4">
        <w:rPr>
          <w:color w:val="0E101A"/>
        </w:rPr>
        <w:t>[</w:t>
      </w:r>
      <w:r w:rsidR="00BD4803">
        <w:rPr>
          <w:color w:val="0E101A"/>
        </w:rPr>
        <w:t>5</w:t>
      </w:r>
      <w:r w:rsidR="00C641DD" w:rsidRPr="000C31F4">
        <w:rPr>
          <w:color w:val="0E101A"/>
        </w:rPr>
        <w:t>]</w:t>
      </w:r>
      <w:r w:rsidR="00E20093" w:rsidRPr="000C31F4">
        <w:rPr>
          <w:color w:val="0E101A"/>
        </w:rPr>
        <w:t>, which came be used as the de facto reference</w:t>
      </w:r>
      <w:r w:rsidR="006B5F37" w:rsidRPr="000C31F4">
        <w:rPr>
          <w:color w:val="0E101A"/>
        </w:rPr>
        <w:t xml:space="preserve"> for signature refitting. They</w:t>
      </w:r>
      <w:r w:rsidR="00E20093" w:rsidRPr="000C31F4">
        <w:rPr>
          <w:color w:val="0E101A"/>
        </w:rPr>
        <w:t xml:space="preserve"> then expanded </w:t>
      </w:r>
      <w:r w:rsidR="006B5F37" w:rsidRPr="000C31F4">
        <w:rPr>
          <w:color w:val="0E101A"/>
        </w:rPr>
        <w:t xml:space="preserve">their analysis to </w:t>
      </w:r>
      <w:r w:rsidR="0013466F" w:rsidRPr="000C31F4">
        <w:rPr>
          <w:color w:val="0E101A"/>
        </w:rPr>
        <w:t xml:space="preserve">more data from </w:t>
      </w:r>
      <w:ins w:id="63" w:author="Rosen,Gail" w:date="2021-02-23T16:56:00Z">
        <w:r w:rsidR="003702AC" w:rsidRPr="003702AC">
          <w:rPr>
            <w:color w:val="0E101A"/>
          </w:rPr>
          <w:t xml:space="preserve">Pan-Cancer Analysis of Whole Genomes </w:t>
        </w:r>
        <w:r w:rsidR="003702AC">
          <w:rPr>
            <w:color w:val="0E101A"/>
          </w:rPr>
          <w:t>(</w:t>
        </w:r>
      </w:ins>
      <w:r w:rsidR="0013466F" w:rsidRPr="000C31F4">
        <w:rPr>
          <w:color w:val="0E101A"/>
        </w:rPr>
        <w:t>PCAWG</w:t>
      </w:r>
      <w:ins w:id="64" w:author="Rosen,Gail" w:date="2021-02-23T16:56:00Z">
        <w:r w:rsidR="003702AC">
          <w:rPr>
            <w:color w:val="0E101A"/>
          </w:rPr>
          <w:t>)</w:t>
        </w:r>
      </w:ins>
      <w:r w:rsidR="00EA2056" w:rsidRPr="000C31F4">
        <w:rPr>
          <w:color w:val="0E101A"/>
        </w:rPr>
        <w:t xml:space="preserve"> [</w:t>
      </w:r>
      <w:r w:rsidR="00BD4803">
        <w:rPr>
          <w:color w:val="0E101A"/>
        </w:rPr>
        <w:t>7</w:t>
      </w:r>
      <w:r w:rsidR="00EA2056" w:rsidRPr="000C31F4">
        <w:rPr>
          <w:color w:val="0E101A"/>
        </w:rPr>
        <w:t>] resulting in</w:t>
      </w:r>
      <w:r w:rsidR="00CB2454">
        <w:rPr>
          <w:color w:val="0E101A"/>
        </w:rPr>
        <w:t xml:space="preserve"> multiple </w:t>
      </w:r>
      <w:r w:rsidR="003760CE">
        <w:rPr>
          <w:color w:val="0E101A"/>
        </w:rPr>
        <w:t>s</w:t>
      </w:r>
      <w:r w:rsidR="00EA2056" w:rsidRPr="000C31F4">
        <w:rPr>
          <w:color w:val="0E101A"/>
        </w:rPr>
        <w:t>ignatures</w:t>
      </w:r>
      <w:r w:rsidR="002726D8" w:rsidRPr="000C31F4">
        <w:rPr>
          <w:color w:val="0E101A"/>
        </w:rPr>
        <w:t xml:space="preserve"> using different contexts</w:t>
      </w:r>
      <w:r w:rsidR="006A0C52" w:rsidRPr="000C31F4">
        <w:rPr>
          <w:color w:val="0E101A"/>
        </w:rPr>
        <w:t>, such as double base</w:t>
      </w:r>
      <w:ins w:id="65" w:author="Rosen,Gail" w:date="2021-02-23T16:57:00Z">
        <w:r w:rsidR="00FB566B">
          <w:rPr>
            <w:color w:val="0E101A"/>
          </w:rPr>
          <w:t xml:space="preserve"> substitutions</w:t>
        </w:r>
      </w:ins>
      <w:r w:rsidR="006A0C52" w:rsidRPr="000C31F4">
        <w:rPr>
          <w:color w:val="0E101A"/>
        </w:rPr>
        <w:t xml:space="preserve"> </w:t>
      </w:r>
      <w:ins w:id="66" w:author="Rosen,Gail" w:date="2021-02-23T16:57:00Z">
        <w:r w:rsidR="00FB566B">
          <w:rPr>
            <w:color w:val="0E101A"/>
          </w:rPr>
          <w:t>(</w:t>
        </w:r>
      </w:ins>
      <w:ins w:id="67" w:author="Rosen,Gail" w:date="2021-02-23T16:58:00Z">
        <w:r w:rsidR="00FB566B">
          <w:rPr>
            <w:color w:val="0E101A"/>
          </w:rPr>
          <w:t>DBS</w:t>
        </w:r>
      </w:ins>
      <w:ins w:id="68" w:author="Rosen,Gail" w:date="2021-02-23T16:57:00Z">
        <w:r w:rsidR="00FB566B">
          <w:rPr>
            <w:color w:val="0E101A"/>
          </w:rPr>
          <w:t xml:space="preserve">) </w:t>
        </w:r>
      </w:ins>
      <w:r w:rsidR="006A0C52" w:rsidRPr="000C31F4">
        <w:rPr>
          <w:color w:val="0E101A"/>
        </w:rPr>
        <w:t xml:space="preserve">and </w:t>
      </w:r>
      <w:ins w:id="69" w:author="Rosen,Gail" w:date="2021-02-23T16:57:00Z">
        <w:r w:rsidR="00FB566B">
          <w:rPr>
            <w:color w:val="0E101A"/>
          </w:rPr>
          <w:t>insertions/deletions (</w:t>
        </w:r>
      </w:ins>
      <w:r w:rsidR="006A0C52" w:rsidRPr="000C31F4">
        <w:rPr>
          <w:color w:val="0E101A"/>
        </w:rPr>
        <w:t>indels</w:t>
      </w:r>
      <w:ins w:id="70" w:author="Rosen,Gail" w:date="2021-02-23T16:57:00Z">
        <w:r w:rsidR="00FB566B">
          <w:rPr>
            <w:color w:val="0E101A"/>
          </w:rPr>
          <w:t>)</w:t>
        </w:r>
      </w:ins>
      <w:r w:rsidR="00BA6D48">
        <w:rPr>
          <w:color w:val="0E101A"/>
        </w:rPr>
        <w:t xml:space="preserve">, </w:t>
      </w:r>
      <w:ins w:id="71" w:author="Rosen,Gail" w:date="2021-02-23T16:58:00Z">
        <w:r w:rsidR="00FB566B">
          <w:rPr>
            <w:color w:val="0E101A"/>
          </w:rPr>
          <w:t xml:space="preserve">that are in addition to the </w:t>
        </w:r>
      </w:ins>
      <w:del w:id="72" w:author="Rosen,Gail" w:date="2021-02-23T16:58:00Z">
        <w:r w:rsidR="00BA6D48" w:rsidDel="00FB566B">
          <w:rPr>
            <w:color w:val="0E101A"/>
          </w:rPr>
          <w:delText xml:space="preserve">this set of </w:delText>
        </w:r>
      </w:del>
      <w:r w:rsidR="00BA6D48">
        <w:rPr>
          <w:color w:val="0E101A"/>
        </w:rPr>
        <w:t xml:space="preserve">reference </w:t>
      </w:r>
      <w:ins w:id="73" w:author="Rosen,Gail" w:date="2021-02-23T16:58:00Z">
        <w:r w:rsidR="00FB566B">
          <w:rPr>
            <w:color w:val="0E101A"/>
          </w:rPr>
          <w:t xml:space="preserve">single base substitution (SBS) </w:t>
        </w:r>
      </w:ins>
      <w:r w:rsidR="00BA6D48">
        <w:rPr>
          <w:color w:val="0E101A"/>
        </w:rPr>
        <w:t xml:space="preserve">signatures </w:t>
      </w:r>
      <w:del w:id="74" w:author="Rosen,Gail" w:date="2021-02-23T16:58:00Z">
        <w:r w:rsidR="00BA6D48" w:rsidDel="00FB566B">
          <w:rPr>
            <w:color w:val="0E101A"/>
          </w:rPr>
          <w:delText>is called SBS signatures for this package</w:delText>
        </w:r>
        <w:r w:rsidR="005A259D" w:rsidRPr="000C31F4" w:rsidDel="00FB566B">
          <w:rPr>
            <w:color w:val="0E101A"/>
          </w:rPr>
          <w:delText xml:space="preserve"> </w:delText>
        </w:r>
      </w:del>
      <w:r w:rsidR="005A259D" w:rsidRPr="000C31F4">
        <w:rPr>
          <w:color w:val="0E101A"/>
        </w:rPr>
        <w:t>[</w:t>
      </w:r>
      <w:r w:rsidR="00BD4803">
        <w:rPr>
          <w:color w:val="0E101A"/>
        </w:rPr>
        <w:t>8</w:t>
      </w:r>
      <w:r w:rsidR="005A259D" w:rsidRPr="000C31F4">
        <w:rPr>
          <w:color w:val="0E101A"/>
        </w:rPr>
        <w:t>].</w:t>
      </w:r>
    </w:p>
    <w:p w14:paraId="1EE4B19C" w14:textId="77777777" w:rsidR="00C641DD" w:rsidRPr="000C31F4" w:rsidRDefault="00C641DD" w:rsidP="008A15C2">
      <w:pPr>
        <w:pStyle w:val="NormalWeb"/>
        <w:spacing w:before="0" w:beforeAutospacing="0" w:after="0" w:afterAutospacing="0" w:line="360" w:lineRule="auto"/>
        <w:rPr>
          <w:color w:val="0E101A"/>
        </w:rPr>
      </w:pPr>
    </w:p>
    <w:p w14:paraId="18761881" w14:textId="316AEF91" w:rsidR="00F52644" w:rsidRPr="000C31F4" w:rsidDel="00FB566B" w:rsidRDefault="00F52644" w:rsidP="008A15C2">
      <w:pPr>
        <w:pStyle w:val="NormalWeb"/>
        <w:spacing w:before="0" w:beforeAutospacing="0" w:after="0" w:afterAutospacing="0" w:line="360" w:lineRule="auto"/>
        <w:rPr>
          <w:del w:id="75" w:author="Rosen,Gail" w:date="2021-02-23T17:01:00Z"/>
          <w:color w:val="0E101A"/>
        </w:rPr>
      </w:pPr>
      <w:r w:rsidRPr="000C31F4">
        <w:rPr>
          <w:color w:val="0E101A"/>
        </w:rPr>
        <w:t xml:space="preserve">The mutational signature analysis workflow involves multiple steps that require different amounts of time and processing power. </w:t>
      </w:r>
      <w:r w:rsidR="00D41551">
        <w:rPr>
          <w:color w:val="0E101A"/>
        </w:rPr>
        <w:t xml:space="preserve">Briefly, the workflow starts from </w:t>
      </w:r>
      <w:r w:rsidRPr="000C31F4">
        <w:rPr>
          <w:color w:val="0E101A"/>
        </w:rPr>
        <w:t xml:space="preserve">BAM files that are aligned to </w:t>
      </w:r>
      <w:r w:rsidR="00D41551">
        <w:rPr>
          <w:color w:val="0E101A"/>
        </w:rPr>
        <w:t>a</w:t>
      </w:r>
      <w:r w:rsidR="00D41551" w:rsidRPr="000C31F4">
        <w:rPr>
          <w:color w:val="0E101A"/>
        </w:rPr>
        <w:t xml:space="preserve"> </w:t>
      </w:r>
      <w:r w:rsidRPr="000C31F4">
        <w:rPr>
          <w:color w:val="0E101A"/>
        </w:rPr>
        <w:t xml:space="preserve">reference genome and then proceeds to the variant calling step which outputs </w:t>
      </w:r>
      <w:r w:rsidR="00D41551">
        <w:rPr>
          <w:color w:val="0E101A"/>
        </w:rPr>
        <w:t xml:space="preserve">the </w:t>
      </w:r>
      <w:r w:rsidRPr="000C31F4">
        <w:rPr>
          <w:color w:val="0E101A"/>
        </w:rPr>
        <w:t>VCF files. These steps are usually very resource-intensive and thus do not allow for much experimentation</w:t>
      </w:r>
      <w:ins w:id="76" w:author="Rosen,Gail" w:date="2021-02-23T17:01:00Z">
        <w:r w:rsidR="00FB566B">
          <w:rPr>
            <w:color w:val="0E101A"/>
          </w:rPr>
          <w:t xml:space="preserve"> on personal computers</w:t>
        </w:r>
      </w:ins>
      <w:del w:id="77" w:author="Rosen,Gail" w:date="2021-02-23T16:59:00Z">
        <w:r w:rsidRPr="000C31F4" w:rsidDel="00FB566B">
          <w:rPr>
            <w:color w:val="0E101A"/>
          </w:rPr>
          <w:delText>,</w:delText>
        </w:r>
      </w:del>
      <w:r w:rsidRPr="000C31F4">
        <w:rPr>
          <w:color w:val="0E101A"/>
        </w:rPr>
        <w:t xml:space="preserve"> </w:t>
      </w:r>
      <w:ins w:id="78" w:author="Rosen,Gail" w:date="2021-02-23T16:59:00Z">
        <w:r w:rsidR="00FB566B">
          <w:rPr>
            <w:color w:val="0E101A"/>
          </w:rPr>
          <w:t>(</w:t>
        </w:r>
      </w:ins>
      <w:r w:rsidRPr="000C31F4">
        <w:rPr>
          <w:color w:val="0E101A"/>
        </w:rPr>
        <w:t xml:space="preserve">the downstream steps of variant filtering and annotation are much </w:t>
      </w:r>
      <w:r w:rsidR="00CB2454">
        <w:rPr>
          <w:color w:val="0E101A"/>
        </w:rPr>
        <w:t>faster</w:t>
      </w:r>
      <w:ins w:id="79" w:author="Rosen,Gail" w:date="2021-02-23T17:00:00Z">
        <w:r w:rsidR="00FB566B">
          <w:rPr>
            <w:color w:val="0E101A"/>
          </w:rPr>
          <w:t>).</w:t>
        </w:r>
      </w:ins>
      <w:r w:rsidRPr="000C31F4">
        <w:rPr>
          <w:color w:val="0E101A"/>
        </w:rPr>
        <w:t xml:space="preserve"> The final step</w:t>
      </w:r>
      <w:del w:id="80" w:author="Rosen,Gail" w:date="2021-02-23T17:00:00Z">
        <w:r w:rsidRPr="000C31F4" w:rsidDel="00FB566B">
          <w:rPr>
            <w:color w:val="0E101A"/>
          </w:rPr>
          <w:delText xml:space="preserve"> is</w:delText>
        </w:r>
      </w:del>
      <w:ins w:id="81" w:author="Rosen,Gail" w:date="2021-02-23T17:00:00Z">
        <w:r w:rsidR="00FB566B">
          <w:rPr>
            <w:color w:val="0E101A"/>
          </w:rPr>
          <w:t>,</w:t>
        </w:r>
      </w:ins>
      <w:r w:rsidRPr="000C31F4">
        <w:rPr>
          <w:color w:val="0E101A"/>
        </w:rPr>
        <w:t xml:space="preserve"> the</w:t>
      </w:r>
      <w:r w:rsidR="00CB2454">
        <w:rPr>
          <w:color w:val="0E101A"/>
        </w:rPr>
        <w:t xml:space="preserve"> </w:t>
      </w:r>
      <w:r w:rsidRPr="000C31F4">
        <w:rPr>
          <w:color w:val="0E101A"/>
        </w:rPr>
        <w:t xml:space="preserve">mutational signature analysis, </w:t>
      </w:r>
      <w:del w:id="82" w:author="Rosen,Gail" w:date="2021-02-23T17:00:00Z">
        <w:r w:rsidRPr="000C31F4" w:rsidDel="00FB566B">
          <w:rPr>
            <w:color w:val="0E101A"/>
          </w:rPr>
          <w:delText xml:space="preserve">which </w:delText>
        </w:r>
      </w:del>
      <w:r w:rsidRPr="000C31F4">
        <w:rPr>
          <w:color w:val="0E101A"/>
        </w:rPr>
        <w:t>is the least resource-intensive and</w:t>
      </w:r>
      <w:ins w:id="83" w:author="Rosen,Gail" w:date="2021-02-23T17:00:00Z">
        <w:r w:rsidR="00FB566B">
          <w:rPr>
            <w:color w:val="0E101A"/>
          </w:rPr>
          <w:t xml:space="preserve">, therefore, is easier </w:t>
        </w:r>
      </w:ins>
      <w:del w:id="84" w:author="Rosen,Gail" w:date="2021-02-23T17:00:00Z">
        <w:r w:rsidRPr="000C31F4" w:rsidDel="00FB566B">
          <w:rPr>
            <w:color w:val="0E101A"/>
          </w:rPr>
          <w:delText xml:space="preserve"> thus allows</w:delText>
        </w:r>
        <w:r w:rsidR="00CB2454" w:rsidDel="00FB566B">
          <w:rPr>
            <w:color w:val="0E101A"/>
          </w:rPr>
          <w:delText xml:space="preserve"> users to try</w:delText>
        </w:r>
      </w:del>
      <w:ins w:id="85" w:author="Rosen,Gail" w:date="2021-02-23T17:00:00Z">
        <w:r w:rsidR="00FB566B">
          <w:rPr>
            <w:color w:val="0E101A"/>
          </w:rPr>
          <w:t>for users to compare</w:t>
        </w:r>
      </w:ins>
      <w:r w:rsidR="00CB2454">
        <w:rPr>
          <w:color w:val="0E101A"/>
        </w:rPr>
        <w:t xml:space="preserve"> multiple methods</w:t>
      </w:r>
      <w:ins w:id="86" w:author="Rosen,Gail" w:date="2021-02-23T17:00:00Z">
        <w:r w:rsidR="00FB566B">
          <w:rPr>
            <w:color w:val="0E101A"/>
          </w:rPr>
          <w:t xml:space="preserve"> on their desktop</w:t>
        </w:r>
      </w:ins>
      <w:r w:rsidR="00CB2454">
        <w:rPr>
          <w:color w:val="0E101A"/>
        </w:rPr>
        <w:t>.</w:t>
      </w:r>
      <w:r w:rsidRPr="000C31F4">
        <w:rPr>
          <w:color w:val="0E101A"/>
        </w:rPr>
        <w:t> </w:t>
      </w:r>
    </w:p>
    <w:p w14:paraId="0596DB64" w14:textId="56A27DDA" w:rsidR="00F52644" w:rsidRPr="000C31F4" w:rsidRDefault="00D41551">
      <w:pPr>
        <w:pStyle w:val="NormalWeb"/>
        <w:spacing w:before="0" w:beforeAutospacing="0" w:after="0" w:afterAutospacing="0" w:line="360" w:lineRule="auto"/>
        <w:rPr>
          <w:color w:val="0E101A"/>
        </w:rPr>
      </w:pPr>
      <w:del w:id="87" w:author="Rosen,Gail" w:date="2021-02-23T17:01:00Z">
        <w:r w:rsidDel="00FB566B">
          <w:rPr>
            <w:color w:val="0E101A"/>
          </w:rPr>
          <w:delText>Here</w:delText>
        </w:r>
      </w:del>
      <w:ins w:id="88" w:author="Rosen,Gail" w:date="2021-02-23T17:01:00Z">
        <w:r w:rsidR="00FB566B">
          <w:rPr>
            <w:color w:val="0E101A"/>
          </w:rPr>
          <w:t>Therefore</w:t>
        </w:r>
      </w:ins>
      <w:r>
        <w:rPr>
          <w:color w:val="0E101A"/>
        </w:rPr>
        <w:t xml:space="preserve">, to facilitate </w:t>
      </w:r>
      <w:r w:rsidRPr="000C31F4">
        <w:rPr>
          <w:color w:val="0E101A"/>
        </w:rPr>
        <w:t>comprehensive mutational signature analysis</w:t>
      </w:r>
      <w:ins w:id="89" w:author="Rosen,Gail" w:date="2021-02-23T17:10:00Z">
        <w:r w:rsidR="007D18C1">
          <w:rPr>
            <w:color w:val="0E101A"/>
          </w:rPr>
          <w:t>,</w:t>
        </w:r>
      </w:ins>
      <w:r w:rsidRPr="000C31F4">
        <w:rPr>
          <w:color w:val="0E101A"/>
        </w:rPr>
        <w:t xml:space="preserve"> </w:t>
      </w:r>
      <w:r>
        <w:rPr>
          <w:color w:val="0E101A"/>
        </w:rPr>
        <w:t>w</w:t>
      </w:r>
      <w:r w:rsidR="00F52644" w:rsidRPr="000C31F4">
        <w:rPr>
          <w:color w:val="0E101A"/>
        </w:rPr>
        <w:t xml:space="preserve">e </w:t>
      </w:r>
      <w:r w:rsidR="00CB2454">
        <w:rPr>
          <w:color w:val="0E101A"/>
        </w:rPr>
        <w:t xml:space="preserve">developed </w:t>
      </w:r>
      <w:r w:rsidR="00F52644" w:rsidRPr="000C31F4">
        <w:rPr>
          <w:color w:val="0E101A"/>
        </w:rPr>
        <w:t>th</w:t>
      </w:r>
      <w:r>
        <w:rPr>
          <w:color w:val="0E101A"/>
        </w:rPr>
        <w:t>e</w:t>
      </w:r>
      <w:r w:rsidR="00F52644" w:rsidRPr="000C31F4">
        <w:rPr>
          <w:color w:val="0E101A"/>
        </w:rPr>
        <w:t xml:space="preserve"> package</w:t>
      </w:r>
      <w:r>
        <w:rPr>
          <w:color w:val="0E101A"/>
        </w:rPr>
        <w:t>,</w:t>
      </w:r>
      <w:r w:rsidR="00F52644" w:rsidRPr="000C31F4">
        <w:rPr>
          <w:color w:val="0E101A"/>
        </w:rPr>
        <w:t xml:space="preserve"> MetaMutationalSigs</w:t>
      </w:r>
      <w:r>
        <w:rPr>
          <w:color w:val="0E101A"/>
        </w:rPr>
        <w:t>. We</w:t>
      </w:r>
      <w:r w:rsidR="00F52644" w:rsidRPr="000C31F4">
        <w:rPr>
          <w:color w:val="0E101A"/>
        </w:rPr>
        <w:t xml:space="preserve"> </w:t>
      </w:r>
      <w:r w:rsidR="005E39FA">
        <w:rPr>
          <w:color w:val="0E101A"/>
        </w:rPr>
        <w:t xml:space="preserve">create </w:t>
      </w:r>
      <w:r w:rsidR="00F52644" w:rsidRPr="000C31F4">
        <w:rPr>
          <w:color w:val="0E101A"/>
        </w:rPr>
        <w:t xml:space="preserve">a wrapper for </w:t>
      </w:r>
      <w:r>
        <w:rPr>
          <w:color w:val="0E101A"/>
        </w:rPr>
        <w:t>multiple</w:t>
      </w:r>
      <w:r w:rsidRPr="000C31F4">
        <w:rPr>
          <w:color w:val="0E101A"/>
        </w:rPr>
        <w:t xml:space="preserve"> </w:t>
      </w:r>
      <w:r w:rsidR="00F52644" w:rsidRPr="000C31F4">
        <w:rPr>
          <w:color w:val="0E101A"/>
        </w:rPr>
        <w:t xml:space="preserve">packages </w:t>
      </w:r>
      <w:r w:rsidR="005D6574">
        <w:rPr>
          <w:color w:val="0E101A"/>
        </w:rPr>
        <w:t>[10,11,12,13]</w:t>
      </w:r>
      <w:r w:rsidR="00796F75">
        <w:rPr>
          <w:color w:val="0E101A"/>
        </w:rPr>
        <w:t xml:space="preserve"> </w:t>
      </w:r>
      <w:r>
        <w:rPr>
          <w:color w:val="0E101A"/>
        </w:rPr>
        <w:t xml:space="preserve">typically used for mutation signature analysis, </w:t>
      </w:r>
      <w:r w:rsidR="00F52644" w:rsidRPr="000C31F4">
        <w:rPr>
          <w:color w:val="0E101A"/>
        </w:rPr>
        <w:t>and provi</w:t>
      </w:r>
      <w:r w:rsidR="00CB2454">
        <w:rPr>
          <w:color w:val="0E101A"/>
        </w:rPr>
        <w:t>de</w:t>
      </w:r>
      <w:r w:rsidR="00F52644" w:rsidRPr="000C31F4">
        <w:rPr>
          <w:color w:val="0E101A"/>
        </w:rPr>
        <w:t xml:space="preserve"> a standard format for their outputs so that they can be effectively compared. We have also standardized the input formats accepted by various packages to ease interoperability. </w:t>
      </w:r>
      <w:ins w:id="90" w:author="Rosen,Gail" w:date="2021-02-23T17:39:00Z">
        <w:r w:rsidR="00744402">
          <w:rPr>
            <w:color w:val="0E101A"/>
          </w:rPr>
          <w:t xml:space="preserve">With our previous experience of visualizations for genomic data </w:t>
        </w:r>
        <w:commentRangeStart w:id="91"/>
        <w:r w:rsidR="00744402">
          <w:rPr>
            <w:color w:val="0E101A"/>
          </w:rPr>
          <w:t>[Lan et al.]</w:t>
        </w:r>
      </w:ins>
      <w:commentRangeEnd w:id="91"/>
      <w:ins w:id="92" w:author="Rosen,Gail" w:date="2021-02-23T17:40:00Z">
        <w:r w:rsidR="00744402">
          <w:rPr>
            <w:rStyle w:val="CommentReference"/>
            <w:rFonts w:asciiTheme="minorHAnsi" w:eastAsiaTheme="minorHAnsi" w:hAnsiTheme="minorHAnsi" w:cstheme="minorBidi"/>
          </w:rPr>
          <w:commentReference w:id="91"/>
        </w:r>
      </w:ins>
      <w:ins w:id="93" w:author="Rosen,Gail" w:date="2021-02-23T17:39:00Z">
        <w:r w:rsidR="00744402">
          <w:rPr>
            <w:color w:val="0E101A"/>
          </w:rPr>
          <w:t>, w</w:t>
        </w:r>
      </w:ins>
      <w:del w:id="94" w:author="Rosen,Gail" w:date="2021-02-23T17:39:00Z">
        <w:r w:rsidR="00F52644" w:rsidRPr="000C31F4" w:rsidDel="00744402">
          <w:rPr>
            <w:color w:val="0E101A"/>
          </w:rPr>
          <w:delText>W</w:delText>
        </w:r>
      </w:del>
      <w:r w:rsidR="00F52644" w:rsidRPr="000C31F4">
        <w:rPr>
          <w:color w:val="0E101A"/>
        </w:rPr>
        <w:t xml:space="preserve">e also </w:t>
      </w:r>
      <w:r w:rsidR="00CB2454">
        <w:rPr>
          <w:color w:val="0E101A"/>
        </w:rPr>
        <w:t>implement</w:t>
      </w:r>
      <w:r w:rsidR="00F52644" w:rsidRPr="000C31F4">
        <w:rPr>
          <w:color w:val="0E101A"/>
        </w:rPr>
        <w:t xml:space="preserve"> standard visualizations for the results of all </w:t>
      </w:r>
      <w:ins w:id="95" w:author="Rosen,Gail" w:date="2021-02-23T17:39:00Z">
        <w:r w:rsidR="00744402">
          <w:rPr>
            <w:color w:val="0E101A"/>
          </w:rPr>
          <w:t xml:space="preserve">mutational signature analysis </w:t>
        </w:r>
      </w:ins>
      <w:r w:rsidR="00F52644" w:rsidRPr="000C31F4">
        <w:rPr>
          <w:color w:val="0E101A"/>
        </w:rPr>
        <w:t xml:space="preserve">packages to ensure easy analysis.  </w:t>
      </w:r>
      <w:r w:rsidR="008E4623" w:rsidRPr="000C31F4">
        <w:rPr>
          <w:color w:val="0E101A"/>
        </w:rPr>
        <w:t xml:space="preserve">MetaMutationalSigs </w:t>
      </w:r>
      <w:r w:rsidR="00F52644" w:rsidRPr="000C31F4">
        <w:rPr>
          <w:color w:val="0E101A"/>
        </w:rPr>
        <w:t>software is easy to install and use through Docker. </w:t>
      </w:r>
    </w:p>
    <w:p w14:paraId="076B4C98" w14:textId="77777777" w:rsidR="00F52644" w:rsidRPr="000C31F4" w:rsidRDefault="00F52644" w:rsidP="008A15C2">
      <w:pPr>
        <w:pStyle w:val="NormalWeb"/>
        <w:spacing w:before="0" w:beforeAutospacing="0" w:after="0" w:afterAutospacing="0" w:line="360" w:lineRule="auto"/>
        <w:rPr>
          <w:color w:val="0E101A"/>
        </w:rPr>
      </w:pPr>
      <w:r w:rsidRPr="000C31F4">
        <w:rPr>
          <w:rStyle w:val="Strong"/>
          <w:color w:val="0E101A"/>
        </w:rPr>
        <w:t>Approach: </w:t>
      </w:r>
    </w:p>
    <w:p w14:paraId="3A661EB6" w14:textId="422D21D6" w:rsidR="00F52644" w:rsidRPr="000C31F4" w:rsidRDefault="00F52644" w:rsidP="008A15C2">
      <w:pPr>
        <w:pStyle w:val="NormalWeb"/>
        <w:spacing w:before="0" w:beforeAutospacing="0" w:after="0" w:afterAutospacing="0" w:line="360" w:lineRule="auto"/>
        <w:rPr>
          <w:color w:val="0E101A"/>
        </w:rPr>
      </w:pPr>
      <w:r w:rsidRPr="000C31F4">
        <w:rPr>
          <w:color w:val="0E101A"/>
        </w:rPr>
        <w:lastRenderedPageBreak/>
        <w:t xml:space="preserve">The two </w:t>
      </w:r>
      <w:r w:rsidR="00227B41">
        <w:rPr>
          <w:color w:val="0E101A"/>
        </w:rPr>
        <w:t xml:space="preserve">major </w:t>
      </w:r>
      <w:r w:rsidRPr="000C31F4">
        <w:rPr>
          <w:color w:val="0E101A"/>
        </w:rPr>
        <w:t xml:space="preserve">methods </w:t>
      </w:r>
      <w:r w:rsidR="00227B41">
        <w:rPr>
          <w:color w:val="0E101A"/>
        </w:rPr>
        <w:t>typically</w:t>
      </w:r>
      <w:r w:rsidR="00227B41" w:rsidRPr="000C31F4">
        <w:rPr>
          <w:color w:val="0E101A"/>
        </w:rPr>
        <w:t xml:space="preserve"> </w:t>
      </w:r>
      <w:r w:rsidRPr="000C31F4">
        <w:rPr>
          <w:color w:val="0E101A"/>
        </w:rPr>
        <w:t>used for mutational signature analysis</w:t>
      </w:r>
      <w:r w:rsidR="00227B41">
        <w:rPr>
          <w:color w:val="0E101A"/>
        </w:rPr>
        <w:t xml:space="preserve"> are </w:t>
      </w:r>
      <w:r w:rsidRPr="000C31F4">
        <w:rPr>
          <w:color w:val="0E101A"/>
        </w:rPr>
        <w:t>signature refitting</w:t>
      </w:r>
      <w:del w:id="96" w:author="Rosen,Gail" w:date="2021-02-23T17:13:00Z">
        <w:r w:rsidRPr="000C31F4" w:rsidDel="007D32C1">
          <w:rPr>
            <w:color w:val="0E101A"/>
          </w:rPr>
          <w:delText>,</w:delText>
        </w:r>
      </w:del>
      <w:r w:rsidRPr="000C31F4">
        <w:rPr>
          <w:color w:val="0E101A"/>
        </w:rPr>
        <w:t xml:space="preserve"> and de-novo signature extraction. Signature refitting methods try to </w:t>
      </w:r>
      <w:del w:id="97" w:author="Rosen,Gail" w:date="2021-02-23T17:13:00Z">
        <w:r w:rsidRPr="000C31F4" w:rsidDel="007D32C1">
          <w:rPr>
            <w:color w:val="0E101A"/>
          </w:rPr>
          <w:delText xml:space="preserve">recreate </w:delText>
        </w:r>
      </w:del>
      <w:ins w:id="98" w:author="Rosen,Gail" w:date="2021-02-23T17:13:00Z">
        <w:r w:rsidR="007D32C1" w:rsidRPr="000C31F4">
          <w:rPr>
            <w:color w:val="0E101A"/>
          </w:rPr>
          <w:t>re</w:t>
        </w:r>
        <w:r w:rsidR="007D32C1">
          <w:rPr>
            <w:color w:val="0E101A"/>
          </w:rPr>
          <w:t>construct</w:t>
        </w:r>
        <w:r w:rsidR="007D32C1" w:rsidRPr="000C31F4">
          <w:rPr>
            <w:color w:val="0E101A"/>
          </w:rPr>
          <w:t xml:space="preserve"> </w:t>
        </w:r>
      </w:ins>
      <w:r w:rsidRPr="000C31F4">
        <w:rPr>
          <w:color w:val="0E101A"/>
        </w:rPr>
        <w:t>the observed mutational pattern in the sample (the frequencies of 96 types of mutations) using</w:t>
      </w:r>
      <w:ins w:id="99" w:author="Rosen,Gail" w:date="2021-02-23T17:14:00Z">
        <w:r w:rsidR="007D32C1">
          <w:rPr>
            <w:color w:val="0E101A"/>
          </w:rPr>
          <w:t xml:space="preserve"> </w:t>
        </w:r>
      </w:ins>
      <w:del w:id="100" w:author="Rosen,Gail" w:date="2021-02-23T17:14:00Z">
        <w:r w:rsidRPr="000C31F4" w:rsidDel="007D32C1">
          <w:rPr>
            <w:color w:val="0E101A"/>
          </w:rPr>
          <w:delText xml:space="preserve"> the </w:delText>
        </w:r>
      </w:del>
      <w:r w:rsidRPr="000C31F4">
        <w:rPr>
          <w:color w:val="0E101A"/>
        </w:rPr>
        <w:t>linear combinations of known signatures (</w:t>
      </w:r>
      <w:commentRangeStart w:id="101"/>
      <w:r w:rsidRPr="000C31F4">
        <w:rPr>
          <w:color w:val="0E101A"/>
        </w:rPr>
        <w:t>COSMIC 30, SBS, ID, etc.</w:t>
      </w:r>
      <w:commentRangeEnd w:id="101"/>
      <w:r w:rsidR="007D18C1">
        <w:rPr>
          <w:rStyle w:val="CommentReference"/>
          <w:rFonts w:asciiTheme="minorHAnsi" w:eastAsiaTheme="minorHAnsi" w:hAnsiTheme="minorHAnsi" w:cstheme="minorBidi"/>
        </w:rPr>
        <w:commentReference w:id="101"/>
      </w:r>
      <w:r w:rsidRPr="000C31F4">
        <w:rPr>
          <w:color w:val="0E101A"/>
        </w:rPr>
        <w:t xml:space="preserve">), these methods work quite well on small sample sizes and single samples and are widely used </w:t>
      </w:r>
      <w:del w:id="102" w:author="Rosen,Gail" w:date="2021-02-23T17:14:00Z">
        <w:r w:rsidRPr="000C31F4" w:rsidDel="007D32C1">
          <w:rPr>
            <w:color w:val="0E101A"/>
          </w:rPr>
          <w:delText>as such</w:delText>
        </w:r>
      </w:del>
      <w:ins w:id="103" w:author="Rosen,Gail" w:date="2021-02-23T17:14:00Z">
        <w:r w:rsidR="007D32C1">
          <w:rPr>
            <w:color w:val="0E101A"/>
          </w:rPr>
          <w:t>with such data</w:t>
        </w:r>
      </w:ins>
      <w:r w:rsidR="001C5E3C">
        <w:rPr>
          <w:color w:val="0E101A"/>
        </w:rPr>
        <w:t xml:space="preserve"> [6]</w:t>
      </w:r>
      <w:r w:rsidRPr="000C31F4">
        <w:rPr>
          <w:color w:val="0E101A"/>
        </w:rPr>
        <w:t xml:space="preserve">. Signature extraction methods try to </w:t>
      </w:r>
      <w:del w:id="104" w:author="Rosen,Gail" w:date="2021-02-23T17:15:00Z">
        <w:r w:rsidRPr="000C31F4" w:rsidDel="007D32C1">
          <w:rPr>
            <w:color w:val="0E101A"/>
          </w:rPr>
          <w:delText>find new</w:delText>
        </w:r>
      </w:del>
      <w:ins w:id="105" w:author="Rosen,Gail" w:date="2021-02-23T17:15:00Z">
        <w:r w:rsidR="007D32C1">
          <w:rPr>
            <w:color w:val="0E101A"/>
          </w:rPr>
          <w:t>infer</w:t>
        </w:r>
      </w:ins>
      <w:r w:rsidRPr="000C31F4">
        <w:rPr>
          <w:color w:val="0E101A"/>
        </w:rPr>
        <w:t xml:space="preserve"> signatures from a given dataset </w:t>
      </w:r>
      <w:del w:id="106" w:author="Rosen,Gail" w:date="2021-02-23T17:16:00Z">
        <w:r w:rsidRPr="000C31F4" w:rsidDel="007D32C1">
          <w:rPr>
            <w:color w:val="0E101A"/>
          </w:rPr>
          <w:delText xml:space="preserve">using a set </w:delText>
        </w:r>
      </w:del>
      <w:r w:rsidRPr="000C31F4">
        <w:rPr>
          <w:color w:val="0E101A"/>
        </w:rPr>
        <w:t xml:space="preserve">of samples, </w:t>
      </w:r>
      <w:ins w:id="107" w:author="Rosen,Gail" w:date="2021-02-23T17:16:00Z">
        <w:r w:rsidR="007D32C1">
          <w:rPr>
            <w:color w:val="0E101A"/>
          </w:rPr>
          <w:t xml:space="preserve">then </w:t>
        </w:r>
      </w:ins>
      <w:r w:rsidRPr="000C31F4">
        <w:rPr>
          <w:color w:val="0E101A"/>
        </w:rPr>
        <w:t xml:space="preserve">the </w:t>
      </w:r>
      <w:del w:id="108" w:author="Rosen,Gail" w:date="2021-02-23T17:16:00Z">
        <w:r w:rsidRPr="000C31F4" w:rsidDel="007D32C1">
          <w:rPr>
            <w:color w:val="0E101A"/>
          </w:rPr>
          <w:delText xml:space="preserve">newly </w:delText>
        </w:r>
      </w:del>
      <w:r w:rsidRPr="000C31F4">
        <w:rPr>
          <w:color w:val="0E101A"/>
        </w:rPr>
        <w:t xml:space="preserve">extracted signatures are </w:t>
      </w:r>
      <w:del w:id="109" w:author="Rosen,Gail" w:date="2021-02-23T17:16:00Z">
        <w:r w:rsidRPr="000C31F4" w:rsidDel="007D32C1">
          <w:rPr>
            <w:color w:val="0E101A"/>
          </w:rPr>
          <w:delText xml:space="preserve">then </w:delText>
        </w:r>
      </w:del>
      <w:r w:rsidRPr="000C31F4">
        <w:rPr>
          <w:color w:val="0E101A"/>
        </w:rPr>
        <w:t>compared with known reference signatures</w:t>
      </w:r>
      <w:ins w:id="110" w:author="Rosen,Gail" w:date="2021-02-23T17:16:00Z">
        <w:r w:rsidR="007D32C1">
          <w:rPr>
            <w:color w:val="0E101A"/>
          </w:rPr>
          <w:t>.</w:t>
        </w:r>
      </w:ins>
      <w:r w:rsidRPr="000C31F4">
        <w:rPr>
          <w:color w:val="0E101A"/>
        </w:rPr>
        <w:t xml:space="preserve"> </w:t>
      </w:r>
      <w:commentRangeStart w:id="111"/>
      <w:del w:id="112" w:author="Rosen,Gail" w:date="2021-02-23T17:17:00Z">
        <w:r w:rsidRPr="000C31F4" w:rsidDel="007D32C1">
          <w:rPr>
            <w:color w:val="0E101A"/>
          </w:rPr>
          <w:delText>and the</w:delText>
        </w:r>
      </w:del>
      <w:ins w:id="113" w:author="Rosen,Gail" w:date="2021-02-23T17:17:00Z">
        <w:r w:rsidR="007D32C1">
          <w:rPr>
            <w:color w:val="0E101A"/>
          </w:rPr>
          <w:t>Each extracted</w:t>
        </w:r>
      </w:ins>
      <w:r w:rsidRPr="000C31F4">
        <w:rPr>
          <w:color w:val="0E101A"/>
        </w:rPr>
        <w:t xml:space="preserve"> </w:t>
      </w:r>
      <w:del w:id="114" w:author="Rosen,Gail" w:date="2021-02-23T17:17:00Z">
        <w:r w:rsidRPr="000C31F4" w:rsidDel="007D32C1">
          <w:rPr>
            <w:color w:val="0E101A"/>
          </w:rPr>
          <w:delText xml:space="preserve">novel </w:delText>
        </w:r>
      </w:del>
      <w:r w:rsidRPr="000C31F4">
        <w:rPr>
          <w:color w:val="0E101A"/>
        </w:rPr>
        <w:t>signature is assigned to a known signature if their cosine similarity exceeds a set threshold</w:t>
      </w:r>
      <w:r w:rsidR="001C5E3C">
        <w:rPr>
          <w:color w:val="0E101A"/>
        </w:rPr>
        <w:t xml:space="preserve"> [</w:t>
      </w:r>
      <w:r w:rsidR="00BD4803">
        <w:rPr>
          <w:color w:val="0E101A"/>
        </w:rPr>
        <w:t>4</w:t>
      </w:r>
      <w:r w:rsidR="001C5E3C">
        <w:rPr>
          <w:color w:val="0E101A"/>
        </w:rPr>
        <w:t>]</w:t>
      </w:r>
      <w:r w:rsidRPr="000C31F4">
        <w:rPr>
          <w:color w:val="0E101A"/>
        </w:rPr>
        <w:t xml:space="preserve">. </w:t>
      </w:r>
      <w:commentRangeEnd w:id="111"/>
      <w:r w:rsidR="007D32C1">
        <w:rPr>
          <w:rStyle w:val="CommentReference"/>
          <w:rFonts w:asciiTheme="minorHAnsi" w:eastAsiaTheme="minorHAnsi" w:hAnsiTheme="minorHAnsi" w:cstheme="minorBidi"/>
        </w:rPr>
        <w:commentReference w:id="111"/>
      </w:r>
      <w:r w:rsidRPr="000C31F4">
        <w:rPr>
          <w:color w:val="0E101A"/>
        </w:rPr>
        <w:t>There are a few important caveats to signature extraction</w:t>
      </w:r>
      <w:r w:rsidR="00227B41">
        <w:rPr>
          <w:color w:val="0E101A"/>
        </w:rPr>
        <w:t xml:space="preserve"> as recently discu</w:t>
      </w:r>
      <w:r w:rsidR="00D72B63">
        <w:rPr>
          <w:color w:val="0E101A"/>
        </w:rPr>
        <w:t>ss</w:t>
      </w:r>
      <w:r w:rsidR="00227B41">
        <w:rPr>
          <w:color w:val="0E101A"/>
        </w:rPr>
        <w:t>ed in</w:t>
      </w:r>
      <w:r w:rsidR="001C5E3C">
        <w:rPr>
          <w:color w:val="0E101A"/>
        </w:rPr>
        <w:t xml:space="preserve"> [</w:t>
      </w:r>
      <w:r w:rsidR="00BD4803">
        <w:rPr>
          <w:color w:val="0E101A"/>
        </w:rPr>
        <w:t>9</w:t>
      </w:r>
      <w:r w:rsidR="001C5E3C">
        <w:rPr>
          <w:color w:val="0E101A"/>
        </w:rPr>
        <w:t>]</w:t>
      </w:r>
      <w:r w:rsidRPr="000C31F4">
        <w:rPr>
          <w:color w:val="0E101A"/>
        </w:rPr>
        <w:t xml:space="preserve">: 1) a novel signature can be very similar to several reference signatures and the assignment is not always perfect </w:t>
      </w:r>
      <w:ins w:id="115" w:author="Rosen,Gail" w:date="2021-02-23T17:22:00Z">
        <w:r w:rsidR="002B0E34">
          <w:rPr>
            <w:color w:val="0E101A"/>
          </w:rPr>
          <w:t xml:space="preserve">and </w:t>
        </w:r>
      </w:ins>
      <w:r w:rsidRPr="000C31F4">
        <w:rPr>
          <w:color w:val="0E101A"/>
        </w:rPr>
        <w:t>2) the threshold for assignment plays a crucial role but is not widely agreed upon, using a different threshold can change the assignment. </w:t>
      </w:r>
      <w:r w:rsidR="00601D64" w:rsidRPr="000C31F4">
        <w:rPr>
          <w:color w:val="0E101A"/>
        </w:rPr>
        <w:t>[</w:t>
      </w:r>
      <w:r w:rsidR="00BD4803">
        <w:rPr>
          <w:color w:val="0E101A"/>
        </w:rPr>
        <w:t>9</w:t>
      </w:r>
      <w:r w:rsidR="00601D64" w:rsidRPr="000C31F4">
        <w:rPr>
          <w:color w:val="0E101A"/>
        </w:rPr>
        <w:t>]</w:t>
      </w:r>
    </w:p>
    <w:p w14:paraId="7AB50E7F" w14:textId="521440CF" w:rsidR="00F52644" w:rsidRPr="000C31F4" w:rsidRDefault="00F52644" w:rsidP="008A15C2">
      <w:pPr>
        <w:pStyle w:val="NormalWeb"/>
        <w:spacing w:before="0" w:beforeAutospacing="0" w:after="0" w:afterAutospacing="0" w:line="360" w:lineRule="auto"/>
        <w:rPr>
          <w:color w:val="0E101A"/>
        </w:rPr>
      </w:pPr>
      <w:r w:rsidRPr="000C31F4">
        <w:rPr>
          <w:color w:val="0E101A"/>
        </w:rPr>
        <w:t xml:space="preserve">We chose signature refitting as our primary task and implemented high performing packages as identified in </w:t>
      </w:r>
      <w:r w:rsidR="00D1101C" w:rsidRPr="000C31F4">
        <w:rPr>
          <w:color w:val="0E101A"/>
        </w:rPr>
        <w:t>[</w:t>
      </w:r>
      <w:r w:rsidR="00BD4803">
        <w:rPr>
          <w:color w:val="0E101A"/>
        </w:rPr>
        <w:t>9</w:t>
      </w:r>
      <w:r w:rsidR="00D1101C" w:rsidRPr="000C31F4">
        <w:rPr>
          <w:color w:val="0E101A"/>
        </w:rPr>
        <w:t>]</w:t>
      </w:r>
      <w:r w:rsidRPr="000C31F4">
        <w:rPr>
          <w:color w:val="0E101A"/>
        </w:rPr>
        <w:t xml:space="preserve"> that were implemented in R. </w:t>
      </w:r>
      <w:r w:rsidR="000F4937" w:rsidRPr="000C31F4">
        <w:rPr>
          <w:color w:val="0E101A"/>
        </w:rPr>
        <w:t xml:space="preserve">We </w:t>
      </w:r>
      <w:r w:rsidR="0098129C" w:rsidRPr="000C31F4">
        <w:rPr>
          <w:color w:val="0E101A"/>
        </w:rPr>
        <w:t xml:space="preserve">implement </w:t>
      </w:r>
      <w:r w:rsidR="000F4937" w:rsidRPr="000C31F4">
        <w:rPr>
          <w:color w:val="0E101A"/>
        </w:rPr>
        <w:t>DeconstructSigs [</w:t>
      </w:r>
      <w:r w:rsidR="00BD4803">
        <w:rPr>
          <w:color w:val="0E101A"/>
        </w:rPr>
        <w:t>10</w:t>
      </w:r>
      <w:r w:rsidR="0049749B" w:rsidRPr="000C31F4">
        <w:rPr>
          <w:color w:val="0E101A"/>
        </w:rPr>
        <w:t xml:space="preserve">], </w:t>
      </w:r>
      <w:r w:rsidR="00CB2454">
        <w:rPr>
          <w:color w:val="0E101A"/>
        </w:rPr>
        <w:t>M</w:t>
      </w:r>
      <w:r w:rsidR="0022515E" w:rsidRPr="000C31F4">
        <w:rPr>
          <w:color w:val="0E101A"/>
        </w:rPr>
        <w:t>utational</w:t>
      </w:r>
      <w:r w:rsidR="00C861F0" w:rsidRPr="000C31F4">
        <w:rPr>
          <w:color w:val="0E101A"/>
        </w:rPr>
        <w:t>Patterns [</w:t>
      </w:r>
      <w:r w:rsidR="00BD4803">
        <w:rPr>
          <w:color w:val="0E101A"/>
        </w:rPr>
        <w:t>11</w:t>
      </w:r>
      <w:r w:rsidR="00C861F0" w:rsidRPr="000C31F4">
        <w:rPr>
          <w:color w:val="0E101A"/>
        </w:rPr>
        <w:t>], Sigfit [</w:t>
      </w:r>
      <w:r w:rsidR="00BD4803">
        <w:rPr>
          <w:color w:val="0E101A"/>
        </w:rPr>
        <w:t>12</w:t>
      </w:r>
      <w:r w:rsidR="00C861F0" w:rsidRPr="000C31F4">
        <w:rPr>
          <w:color w:val="0E101A"/>
        </w:rPr>
        <w:t>], S</w:t>
      </w:r>
      <w:r w:rsidR="002D386A" w:rsidRPr="000C31F4">
        <w:t>igminer [1</w:t>
      </w:r>
      <w:r w:rsidR="00BD4803">
        <w:t>3</w:t>
      </w:r>
      <w:r w:rsidR="002D386A" w:rsidRPr="000C31F4">
        <w:t>]</w:t>
      </w:r>
      <w:r w:rsidR="005244E8" w:rsidRPr="000C31F4">
        <w:t>, these tools</w:t>
      </w:r>
      <w:r w:rsidR="00A975D7" w:rsidRPr="000C31F4">
        <w:t xml:space="preserve"> build up on other tools </w:t>
      </w:r>
      <w:r w:rsidR="00235E0F" w:rsidRPr="000C31F4">
        <w:t>such as [1</w:t>
      </w:r>
      <w:r w:rsidR="00BD4803">
        <w:t>4</w:t>
      </w:r>
      <w:r w:rsidR="00235E0F" w:rsidRPr="000C31F4">
        <w:t>, 1</w:t>
      </w:r>
      <w:r w:rsidR="00BD4803">
        <w:t>5</w:t>
      </w:r>
      <w:r w:rsidR="00472AF6" w:rsidRPr="000C31F4">
        <w:t>]</w:t>
      </w:r>
      <w:r w:rsidR="00BC3C93" w:rsidRPr="000C31F4">
        <w:t>.</w:t>
      </w:r>
      <w:r w:rsidR="0098129C" w:rsidRPr="000C31F4">
        <w:t xml:space="preserve"> </w:t>
      </w:r>
      <w:r w:rsidRPr="000C31F4">
        <w:rPr>
          <w:color w:val="0E101A"/>
        </w:rPr>
        <w:t xml:space="preserve">Our package outputs several data files in CSV format ready for further analysis and visualization using external packages along with visualizations of the signature exposures as described in </w:t>
      </w:r>
      <w:ins w:id="116" w:author="Rosen,Gail" w:date="2021-02-23T17:26:00Z">
        <w:r w:rsidR="002B0E34">
          <w:rPr>
            <w:color w:val="0E101A"/>
          </w:rPr>
          <w:t>T</w:t>
        </w:r>
      </w:ins>
      <w:del w:id="117" w:author="Rosen,Gail" w:date="2021-02-23T17:26:00Z">
        <w:r w:rsidRPr="000C31F4" w:rsidDel="002B0E34">
          <w:rPr>
            <w:color w:val="0E101A"/>
          </w:rPr>
          <w:delText>t</w:delText>
        </w:r>
      </w:del>
      <w:r w:rsidRPr="000C31F4">
        <w:rPr>
          <w:color w:val="0E101A"/>
        </w:rPr>
        <w:t>able 1. </w:t>
      </w:r>
    </w:p>
    <w:p w14:paraId="67680FFA" w14:textId="1FF82481" w:rsidR="008A15C2" w:rsidRPr="000C31F4" w:rsidRDefault="00F52644" w:rsidP="00865817">
      <w:pPr>
        <w:pStyle w:val="NormalWeb"/>
        <w:spacing w:before="0" w:beforeAutospacing="0" w:after="0" w:afterAutospacing="0" w:line="360" w:lineRule="auto"/>
        <w:rPr>
          <w:color w:val="0E101A"/>
        </w:rPr>
      </w:pPr>
      <w:r w:rsidRPr="000C31F4">
        <w:rPr>
          <w:color w:val="0E101A"/>
        </w:rPr>
        <w:t xml:space="preserve">We use </w:t>
      </w:r>
      <w:ins w:id="118" w:author="Rosen,Gail" w:date="2021-02-23T17:23:00Z">
        <w:r w:rsidR="002B0E34">
          <w:rPr>
            <w:color w:val="0E101A"/>
          </w:rPr>
          <w:t>root mean squared error (</w:t>
        </w:r>
      </w:ins>
      <w:del w:id="119" w:author="Rosen,Gail" w:date="2021-02-23T17:23:00Z">
        <w:r w:rsidRPr="000C31F4" w:rsidDel="002B0E34">
          <w:rPr>
            <w:color w:val="0E101A"/>
          </w:rPr>
          <w:delText xml:space="preserve">the </w:delText>
        </w:r>
      </w:del>
      <w:r w:rsidRPr="000C31F4">
        <w:rPr>
          <w:color w:val="0E101A"/>
        </w:rPr>
        <w:t>RMSE</w:t>
      </w:r>
      <w:ins w:id="120" w:author="Rosen,Gail" w:date="2021-02-23T17:23:00Z">
        <w:r w:rsidR="002B0E34">
          <w:rPr>
            <w:color w:val="0E101A"/>
          </w:rPr>
          <w:t>)</w:t>
        </w:r>
      </w:ins>
      <w:r w:rsidRPr="000C31F4">
        <w:rPr>
          <w:color w:val="0E101A"/>
        </w:rPr>
        <w:t xml:space="preserve"> </w:t>
      </w:r>
      <w:del w:id="121" w:author="Rosen,Gail" w:date="2021-02-23T17:34:00Z">
        <w:r w:rsidRPr="000C31F4" w:rsidDel="00744402">
          <w:rPr>
            <w:color w:val="0E101A"/>
          </w:rPr>
          <w:delText>of the</w:delText>
        </w:r>
      </w:del>
      <w:ins w:id="122" w:author="Rosen,Gail" w:date="2021-02-23T17:34:00Z">
        <w:r w:rsidR="00744402">
          <w:rPr>
            <w:color w:val="0E101A"/>
          </w:rPr>
          <w:t>between the</w:t>
        </w:r>
      </w:ins>
      <w:r w:rsidRPr="000C31F4">
        <w:rPr>
          <w:color w:val="0E101A"/>
        </w:rPr>
        <w:t xml:space="preserve"> reconstruct</w:t>
      </w:r>
      <w:ins w:id="123" w:author="Rosen,Gail" w:date="2021-02-23T17:34:00Z">
        <w:r w:rsidR="00744402">
          <w:rPr>
            <w:color w:val="0E101A"/>
          </w:rPr>
          <w:t xml:space="preserve">ed </w:t>
        </w:r>
      </w:ins>
      <w:del w:id="124" w:author="Rosen,Gail" w:date="2021-02-23T17:34:00Z">
        <w:r w:rsidRPr="000C31F4" w:rsidDel="00744402">
          <w:rPr>
            <w:color w:val="0E101A"/>
          </w:rPr>
          <w:delText xml:space="preserve">ion </w:delText>
        </w:r>
      </w:del>
      <w:del w:id="125" w:author="Rosen,Gail" w:date="2021-02-23T17:23:00Z">
        <w:r w:rsidRPr="000C31F4" w:rsidDel="002B0E34">
          <w:rPr>
            <w:color w:val="0E101A"/>
          </w:rPr>
          <w:delText xml:space="preserve">error </w:delText>
        </w:r>
      </w:del>
      <w:ins w:id="126" w:author="Rosen,Gail" w:date="2021-02-23T17:35:00Z">
        <w:r w:rsidR="00744402">
          <w:rPr>
            <w:color w:val="0E101A"/>
          </w:rPr>
          <w:t xml:space="preserve">and actual signals (a metric commonly used in signal processing </w:t>
        </w:r>
        <w:commentRangeStart w:id="127"/>
        <w:r w:rsidR="00744402">
          <w:rPr>
            <w:color w:val="0E101A"/>
          </w:rPr>
          <w:t>[</w:t>
        </w:r>
      </w:ins>
      <w:ins w:id="128" w:author="Rosen,Gail" w:date="2021-02-23T17:36:00Z">
        <w:r w:rsidR="00744402">
          <w:rPr>
            <w:color w:val="0E101A"/>
          </w:rPr>
          <w:t xml:space="preserve">Rosen] </w:t>
        </w:r>
      </w:ins>
      <w:commentRangeEnd w:id="127"/>
      <w:ins w:id="129" w:author="Rosen,Gail" w:date="2021-02-23T17:38:00Z">
        <w:r w:rsidR="00744402">
          <w:rPr>
            <w:color w:val="0E101A"/>
          </w:rPr>
          <w:t>)</w:t>
        </w:r>
      </w:ins>
      <w:ins w:id="130" w:author="Rosen,Gail" w:date="2021-02-23T17:36:00Z">
        <w:r w:rsidR="00744402">
          <w:rPr>
            <w:rStyle w:val="CommentReference"/>
            <w:rFonts w:asciiTheme="minorHAnsi" w:eastAsiaTheme="minorHAnsi" w:hAnsiTheme="minorHAnsi" w:cstheme="minorBidi"/>
          </w:rPr>
          <w:commentReference w:id="127"/>
        </w:r>
      </w:ins>
      <w:r w:rsidRPr="000C31F4">
        <w:rPr>
          <w:color w:val="0E101A"/>
        </w:rPr>
        <w:t>as our performance metric for comparison of these packages. </w:t>
      </w:r>
    </w:p>
    <w:p w14:paraId="710070EB" w14:textId="089137C1" w:rsidR="00F93BCC" w:rsidRPr="000C31F4" w:rsidRDefault="00F93BCC" w:rsidP="000D1708">
      <w:pPr>
        <w:rPr>
          <w:rFonts w:ascii="Times New Roman" w:hAnsi="Times New Roman" w:cs="Times New Roman"/>
          <w:sz w:val="24"/>
          <w:szCs w:val="24"/>
        </w:rPr>
      </w:pPr>
      <w:commentRangeStart w:id="131"/>
      <w:r w:rsidRPr="000C31F4">
        <w:rPr>
          <w:rFonts w:ascii="Times New Roman" w:hAnsi="Times New Roman" w:cs="Times New Roman"/>
          <w:sz w:val="24"/>
          <w:szCs w:val="24"/>
        </w:rPr>
        <w:t xml:space="preserve">Table 1. </w:t>
      </w:r>
      <w:commentRangeEnd w:id="131"/>
      <w:r w:rsidR="002B0E34">
        <w:rPr>
          <w:rStyle w:val="CommentReference"/>
        </w:rPr>
        <w:commentReference w:id="131"/>
      </w:r>
    </w:p>
    <w:tbl>
      <w:tblPr>
        <w:tblStyle w:val="TableGrid"/>
        <w:tblW w:w="0" w:type="auto"/>
        <w:tblLook w:val="04A0" w:firstRow="1" w:lastRow="0" w:firstColumn="1" w:lastColumn="0" w:noHBand="0" w:noVBand="1"/>
      </w:tblPr>
      <w:tblGrid>
        <w:gridCol w:w="4785"/>
        <w:gridCol w:w="965"/>
        <w:gridCol w:w="3600"/>
      </w:tblGrid>
      <w:tr w:rsidR="000D1708" w:rsidRPr="000C31F4" w14:paraId="7146868E" w14:textId="77777777" w:rsidTr="000D1708">
        <w:trPr>
          <w:trHeight w:val="300"/>
        </w:trPr>
        <w:tc>
          <w:tcPr>
            <w:tcW w:w="4880" w:type="dxa"/>
            <w:hideMark/>
          </w:tcPr>
          <w:p w14:paraId="79BC35F6" w14:textId="77777777" w:rsidR="000D1708" w:rsidRPr="000C31F4" w:rsidRDefault="000D1708">
            <w:pPr>
              <w:rPr>
                <w:rFonts w:ascii="Times New Roman" w:hAnsi="Times New Roman" w:cs="Times New Roman"/>
                <w:sz w:val="24"/>
                <w:szCs w:val="24"/>
              </w:rPr>
            </w:pPr>
            <w:r w:rsidRPr="000C31F4">
              <w:rPr>
                <w:rFonts w:ascii="Times New Roman" w:hAnsi="Times New Roman" w:cs="Times New Roman"/>
                <w:sz w:val="24"/>
                <w:szCs w:val="24"/>
              </w:rPr>
              <w:t>File Name</w:t>
            </w:r>
          </w:p>
        </w:tc>
        <w:tc>
          <w:tcPr>
            <w:tcW w:w="1040" w:type="dxa"/>
            <w:hideMark/>
          </w:tcPr>
          <w:p w14:paraId="446F0EAF" w14:textId="77777777" w:rsidR="000D1708" w:rsidRPr="000C31F4" w:rsidRDefault="000D1708">
            <w:pPr>
              <w:rPr>
                <w:rFonts w:ascii="Times New Roman" w:hAnsi="Times New Roman" w:cs="Times New Roman"/>
                <w:sz w:val="24"/>
                <w:szCs w:val="24"/>
              </w:rPr>
            </w:pPr>
            <w:r w:rsidRPr="000C31F4">
              <w:rPr>
                <w:rFonts w:ascii="Times New Roman" w:hAnsi="Times New Roman" w:cs="Times New Roman"/>
                <w:sz w:val="24"/>
                <w:szCs w:val="24"/>
              </w:rPr>
              <w:t>Format</w:t>
            </w:r>
          </w:p>
        </w:tc>
        <w:tc>
          <w:tcPr>
            <w:tcW w:w="6220" w:type="dxa"/>
            <w:hideMark/>
          </w:tcPr>
          <w:p w14:paraId="73933433" w14:textId="77777777" w:rsidR="000D1708" w:rsidRPr="000C31F4" w:rsidRDefault="000D1708">
            <w:pPr>
              <w:rPr>
                <w:rFonts w:ascii="Times New Roman" w:hAnsi="Times New Roman" w:cs="Times New Roman"/>
                <w:sz w:val="24"/>
                <w:szCs w:val="24"/>
              </w:rPr>
            </w:pPr>
            <w:r w:rsidRPr="000C31F4">
              <w:rPr>
                <w:rFonts w:ascii="Times New Roman" w:hAnsi="Times New Roman" w:cs="Times New Roman"/>
                <w:sz w:val="24"/>
                <w:szCs w:val="24"/>
              </w:rPr>
              <w:t>Description</w:t>
            </w:r>
          </w:p>
        </w:tc>
      </w:tr>
      <w:tr w:rsidR="000D1708" w:rsidRPr="000C31F4" w14:paraId="2D73D0F6" w14:textId="77777777" w:rsidTr="000D1708">
        <w:trPr>
          <w:trHeight w:val="300"/>
        </w:trPr>
        <w:tc>
          <w:tcPr>
            <w:tcW w:w="4880" w:type="dxa"/>
            <w:hideMark/>
          </w:tcPr>
          <w:p w14:paraId="39A4E382" w14:textId="77777777" w:rsidR="000D1708" w:rsidRPr="000C31F4" w:rsidRDefault="000D1708">
            <w:pPr>
              <w:rPr>
                <w:rFonts w:ascii="Times New Roman" w:hAnsi="Times New Roman" w:cs="Times New Roman"/>
                <w:sz w:val="24"/>
                <w:szCs w:val="24"/>
              </w:rPr>
            </w:pPr>
            <w:r w:rsidRPr="000C31F4">
              <w:rPr>
                <w:rFonts w:ascii="Times New Roman" w:hAnsi="Times New Roman" w:cs="Times New Roman"/>
                <w:sz w:val="24"/>
                <w:szCs w:val="24"/>
              </w:rPr>
              <w:t>Heatmap_exposures_all_sigs_legacy.pdf</w:t>
            </w:r>
          </w:p>
        </w:tc>
        <w:tc>
          <w:tcPr>
            <w:tcW w:w="1040" w:type="dxa"/>
            <w:hideMark/>
          </w:tcPr>
          <w:p w14:paraId="05B8B7B0" w14:textId="77777777" w:rsidR="000D1708" w:rsidRPr="000C31F4" w:rsidRDefault="000D1708">
            <w:pPr>
              <w:rPr>
                <w:rFonts w:ascii="Times New Roman" w:hAnsi="Times New Roman" w:cs="Times New Roman"/>
                <w:sz w:val="24"/>
                <w:szCs w:val="24"/>
              </w:rPr>
            </w:pPr>
            <w:r w:rsidRPr="000C31F4">
              <w:rPr>
                <w:rFonts w:ascii="Times New Roman" w:hAnsi="Times New Roman" w:cs="Times New Roman"/>
                <w:sz w:val="24"/>
                <w:szCs w:val="24"/>
              </w:rPr>
              <w:t>pdf</w:t>
            </w:r>
          </w:p>
        </w:tc>
        <w:tc>
          <w:tcPr>
            <w:tcW w:w="6220" w:type="dxa"/>
            <w:hideMark/>
          </w:tcPr>
          <w:p w14:paraId="1A6B9D07" w14:textId="77777777" w:rsidR="000D1708" w:rsidRPr="000C31F4" w:rsidRDefault="000D1708">
            <w:pPr>
              <w:rPr>
                <w:rFonts w:ascii="Times New Roman" w:hAnsi="Times New Roman" w:cs="Times New Roman"/>
                <w:sz w:val="24"/>
                <w:szCs w:val="24"/>
              </w:rPr>
            </w:pPr>
            <w:r w:rsidRPr="000C31F4">
              <w:rPr>
                <w:rFonts w:ascii="Times New Roman" w:hAnsi="Times New Roman" w:cs="Times New Roman"/>
                <w:sz w:val="24"/>
                <w:szCs w:val="24"/>
              </w:rPr>
              <w:t>Exposures for all COSMIC 30 signatures.</w:t>
            </w:r>
          </w:p>
        </w:tc>
      </w:tr>
      <w:tr w:rsidR="000D1708" w:rsidRPr="000C31F4" w14:paraId="2B759BE5" w14:textId="77777777" w:rsidTr="000D1708">
        <w:trPr>
          <w:trHeight w:val="300"/>
        </w:trPr>
        <w:tc>
          <w:tcPr>
            <w:tcW w:w="4880" w:type="dxa"/>
            <w:hideMark/>
          </w:tcPr>
          <w:p w14:paraId="4F2448C7" w14:textId="77777777" w:rsidR="000D1708" w:rsidRPr="000C31F4" w:rsidRDefault="000D1708">
            <w:pPr>
              <w:rPr>
                <w:rFonts w:ascii="Times New Roman" w:hAnsi="Times New Roman" w:cs="Times New Roman"/>
                <w:sz w:val="24"/>
                <w:szCs w:val="24"/>
              </w:rPr>
            </w:pPr>
            <w:r w:rsidRPr="000C31F4">
              <w:rPr>
                <w:rFonts w:ascii="Times New Roman" w:hAnsi="Times New Roman" w:cs="Times New Roman"/>
                <w:sz w:val="24"/>
                <w:szCs w:val="24"/>
              </w:rPr>
              <w:t>Heatmap_exposures_all_sigs_SBS.pdf</w:t>
            </w:r>
          </w:p>
        </w:tc>
        <w:tc>
          <w:tcPr>
            <w:tcW w:w="1040" w:type="dxa"/>
            <w:hideMark/>
          </w:tcPr>
          <w:p w14:paraId="3E08EB36" w14:textId="77777777" w:rsidR="000D1708" w:rsidRPr="000C31F4" w:rsidRDefault="000D1708">
            <w:pPr>
              <w:rPr>
                <w:rFonts w:ascii="Times New Roman" w:hAnsi="Times New Roman" w:cs="Times New Roman"/>
                <w:sz w:val="24"/>
                <w:szCs w:val="24"/>
              </w:rPr>
            </w:pPr>
            <w:r w:rsidRPr="000C31F4">
              <w:rPr>
                <w:rFonts w:ascii="Times New Roman" w:hAnsi="Times New Roman" w:cs="Times New Roman"/>
                <w:sz w:val="24"/>
                <w:szCs w:val="24"/>
              </w:rPr>
              <w:t>pdf</w:t>
            </w:r>
          </w:p>
        </w:tc>
        <w:tc>
          <w:tcPr>
            <w:tcW w:w="6220" w:type="dxa"/>
            <w:hideMark/>
          </w:tcPr>
          <w:p w14:paraId="77344630" w14:textId="77777777" w:rsidR="000D1708" w:rsidRPr="000C31F4" w:rsidRDefault="000D1708">
            <w:pPr>
              <w:rPr>
                <w:rFonts w:ascii="Times New Roman" w:hAnsi="Times New Roman" w:cs="Times New Roman"/>
                <w:sz w:val="24"/>
                <w:szCs w:val="24"/>
              </w:rPr>
            </w:pPr>
            <w:r w:rsidRPr="000C31F4">
              <w:rPr>
                <w:rFonts w:ascii="Times New Roman" w:hAnsi="Times New Roman" w:cs="Times New Roman"/>
                <w:sz w:val="24"/>
                <w:szCs w:val="24"/>
              </w:rPr>
              <w:t>Exposures for all COSMIC SBS signatures.</w:t>
            </w:r>
          </w:p>
        </w:tc>
      </w:tr>
      <w:tr w:rsidR="000D1708" w:rsidRPr="000C31F4" w14:paraId="4CF8DF57" w14:textId="77777777" w:rsidTr="000D1708">
        <w:trPr>
          <w:trHeight w:val="600"/>
        </w:trPr>
        <w:tc>
          <w:tcPr>
            <w:tcW w:w="4880" w:type="dxa"/>
            <w:hideMark/>
          </w:tcPr>
          <w:p w14:paraId="59EA6ECA" w14:textId="77777777" w:rsidR="000D1708" w:rsidRPr="000C31F4" w:rsidRDefault="000D1708">
            <w:pPr>
              <w:rPr>
                <w:rFonts w:ascii="Times New Roman" w:hAnsi="Times New Roman" w:cs="Times New Roman"/>
                <w:sz w:val="24"/>
                <w:szCs w:val="24"/>
              </w:rPr>
            </w:pPr>
            <w:r w:rsidRPr="000C31F4">
              <w:rPr>
                <w:rFonts w:ascii="Times New Roman" w:hAnsi="Times New Roman" w:cs="Times New Roman"/>
                <w:sz w:val="24"/>
                <w:szCs w:val="24"/>
              </w:rPr>
              <w:t>Heatmap_legacy.pdf</w:t>
            </w:r>
          </w:p>
        </w:tc>
        <w:tc>
          <w:tcPr>
            <w:tcW w:w="1040" w:type="dxa"/>
            <w:hideMark/>
          </w:tcPr>
          <w:p w14:paraId="11A929FB" w14:textId="77777777" w:rsidR="000D1708" w:rsidRPr="000C31F4" w:rsidRDefault="000D1708">
            <w:pPr>
              <w:rPr>
                <w:rFonts w:ascii="Times New Roman" w:hAnsi="Times New Roman" w:cs="Times New Roman"/>
                <w:sz w:val="24"/>
                <w:szCs w:val="24"/>
              </w:rPr>
            </w:pPr>
            <w:r w:rsidRPr="000C31F4">
              <w:rPr>
                <w:rFonts w:ascii="Times New Roman" w:hAnsi="Times New Roman" w:cs="Times New Roman"/>
                <w:sz w:val="24"/>
                <w:szCs w:val="24"/>
              </w:rPr>
              <w:t>pdf</w:t>
            </w:r>
          </w:p>
        </w:tc>
        <w:tc>
          <w:tcPr>
            <w:tcW w:w="6220" w:type="dxa"/>
            <w:hideMark/>
          </w:tcPr>
          <w:p w14:paraId="21BC398F" w14:textId="77777777" w:rsidR="000D1708" w:rsidRPr="000C31F4" w:rsidRDefault="000D1708">
            <w:pPr>
              <w:rPr>
                <w:rFonts w:ascii="Times New Roman" w:hAnsi="Times New Roman" w:cs="Times New Roman"/>
                <w:sz w:val="24"/>
                <w:szCs w:val="24"/>
              </w:rPr>
            </w:pPr>
            <w:r w:rsidRPr="000C31F4">
              <w:rPr>
                <w:rFonts w:ascii="Times New Roman" w:hAnsi="Times New Roman" w:cs="Times New Roman"/>
                <w:sz w:val="24"/>
                <w:szCs w:val="24"/>
              </w:rPr>
              <w:t xml:space="preserve">Heatmap for difference between the predicted exposures by different tools.  One for each sample. </w:t>
            </w:r>
          </w:p>
        </w:tc>
      </w:tr>
      <w:tr w:rsidR="000D1708" w:rsidRPr="000C31F4" w14:paraId="66A56C99" w14:textId="77777777" w:rsidTr="000D1708">
        <w:trPr>
          <w:trHeight w:val="600"/>
        </w:trPr>
        <w:tc>
          <w:tcPr>
            <w:tcW w:w="4880" w:type="dxa"/>
            <w:hideMark/>
          </w:tcPr>
          <w:p w14:paraId="029CF5E2" w14:textId="77777777" w:rsidR="000D1708" w:rsidRPr="000C31F4" w:rsidRDefault="000D1708">
            <w:pPr>
              <w:rPr>
                <w:rFonts w:ascii="Times New Roman" w:hAnsi="Times New Roman" w:cs="Times New Roman"/>
                <w:sz w:val="24"/>
                <w:szCs w:val="24"/>
              </w:rPr>
            </w:pPr>
            <w:r w:rsidRPr="000C31F4">
              <w:rPr>
                <w:rFonts w:ascii="Times New Roman" w:hAnsi="Times New Roman" w:cs="Times New Roman"/>
                <w:sz w:val="24"/>
                <w:szCs w:val="24"/>
              </w:rPr>
              <w:t>Heatmap_SBS.pdf</w:t>
            </w:r>
          </w:p>
        </w:tc>
        <w:tc>
          <w:tcPr>
            <w:tcW w:w="1040" w:type="dxa"/>
            <w:hideMark/>
          </w:tcPr>
          <w:p w14:paraId="5A919A72" w14:textId="77777777" w:rsidR="000D1708" w:rsidRPr="000C31F4" w:rsidRDefault="000D1708">
            <w:pPr>
              <w:rPr>
                <w:rFonts w:ascii="Times New Roman" w:hAnsi="Times New Roman" w:cs="Times New Roman"/>
                <w:sz w:val="24"/>
                <w:szCs w:val="24"/>
              </w:rPr>
            </w:pPr>
            <w:r w:rsidRPr="000C31F4">
              <w:rPr>
                <w:rFonts w:ascii="Times New Roman" w:hAnsi="Times New Roman" w:cs="Times New Roman"/>
                <w:sz w:val="24"/>
                <w:szCs w:val="24"/>
              </w:rPr>
              <w:t>pdf</w:t>
            </w:r>
          </w:p>
        </w:tc>
        <w:tc>
          <w:tcPr>
            <w:tcW w:w="6220" w:type="dxa"/>
            <w:hideMark/>
          </w:tcPr>
          <w:p w14:paraId="1EDEDBDD" w14:textId="77777777" w:rsidR="000D1708" w:rsidRPr="000C31F4" w:rsidRDefault="000D1708">
            <w:pPr>
              <w:rPr>
                <w:rFonts w:ascii="Times New Roman" w:hAnsi="Times New Roman" w:cs="Times New Roman"/>
                <w:sz w:val="24"/>
                <w:szCs w:val="24"/>
              </w:rPr>
            </w:pPr>
            <w:r w:rsidRPr="000C31F4">
              <w:rPr>
                <w:rFonts w:ascii="Times New Roman" w:hAnsi="Times New Roman" w:cs="Times New Roman"/>
                <w:sz w:val="24"/>
                <w:szCs w:val="24"/>
              </w:rPr>
              <w:t xml:space="preserve">Heatmap for difference between the predicted exposures by different tools.  One for each sample. </w:t>
            </w:r>
          </w:p>
        </w:tc>
      </w:tr>
      <w:tr w:rsidR="000D1708" w:rsidRPr="000C31F4" w14:paraId="506E8F12" w14:textId="77777777" w:rsidTr="000D1708">
        <w:trPr>
          <w:trHeight w:val="600"/>
        </w:trPr>
        <w:tc>
          <w:tcPr>
            <w:tcW w:w="4880" w:type="dxa"/>
            <w:hideMark/>
          </w:tcPr>
          <w:p w14:paraId="73441613" w14:textId="77777777" w:rsidR="000D1708" w:rsidRPr="000C31F4" w:rsidRDefault="000D1708">
            <w:pPr>
              <w:rPr>
                <w:rFonts w:ascii="Times New Roman" w:hAnsi="Times New Roman" w:cs="Times New Roman"/>
                <w:sz w:val="24"/>
                <w:szCs w:val="24"/>
              </w:rPr>
            </w:pPr>
            <w:r w:rsidRPr="000C31F4">
              <w:rPr>
                <w:rFonts w:ascii="Times New Roman" w:hAnsi="Times New Roman" w:cs="Times New Roman"/>
                <w:sz w:val="24"/>
                <w:szCs w:val="24"/>
              </w:rPr>
              <w:lastRenderedPageBreak/>
              <w:t>legacy_pie_charts.html</w:t>
            </w:r>
          </w:p>
        </w:tc>
        <w:tc>
          <w:tcPr>
            <w:tcW w:w="1040" w:type="dxa"/>
            <w:hideMark/>
          </w:tcPr>
          <w:p w14:paraId="160FD7B5" w14:textId="77777777" w:rsidR="000D1708" w:rsidRPr="000C31F4" w:rsidRDefault="000D1708">
            <w:pPr>
              <w:rPr>
                <w:rFonts w:ascii="Times New Roman" w:hAnsi="Times New Roman" w:cs="Times New Roman"/>
                <w:sz w:val="24"/>
                <w:szCs w:val="24"/>
              </w:rPr>
            </w:pPr>
            <w:r w:rsidRPr="000C31F4">
              <w:rPr>
                <w:rFonts w:ascii="Times New Roman" w:hAnsi="Times New Roman" w:cs="Times New Roman"/>
                <w:sz w:val="24"/>
                <w:szCs w:val="24"/>
              </w:rPr>
              <w:t>html</w:t>
            </w:r>
          </w:p>
        </w:tc>
        <w:tc>
          <w:tcPr>
            <w:tcW w:w="6220" w:type="dxa"/>
            <w:hideMark/>
          </w:tcPr>
          <w:p w14:paraId="78D2F785" w14:textId="40960030" w:rsidR="000D1708" w:rsidRPr="000C31F4" w:rsidRDefault="000D1A39">
            <w:pPr>
              <w:rPr>
                <w:rFonts w:ascii="Times New Roman" w:hAnsi="Times New Roman" w:cs="Times New Roman"/>
                <w:sz w:val="24"/>
                <w:szCs w:val="24"/>
              </w:rPr>
            </w:pPr>
            <w:r w:rsidRPr="000C31F4">
              <w:rPr>
                <w:rFonts w:ascii="Times New Roman" w:hAnsi="Times New Roman" w:cs="Times New Roman"/>
                <w:sz w:val="24"/>
                <w:szCs w:val="24"/>
              </w:rPr>
              <w:t>Interactive p</w:t>
            </w:r>
            <w:r w:rsidR="000D1708" w:rsidRPr="000C31F4">
              <w:rPr>
                <w:rFonts w:ascii="Times New Roman" w:hAnsi="Times New Roman" w:cs="Times New Roman"/>
                <w:sz w:val="24"/>
                <w:szCs w:val="24"/>
              </w:rPr>
              <w:t xml:space="preserve">ie charts of 30 legacy signature exposures, per sample and for each tool. </w:t>
            </w:r>
          </w:p>
        </w:tc>
      </w:tr>
      <w:tr w:rsidR="000D1708" w:rsidRPr="000C31F4" w14:paraId="1ED0DE6F" w14:textId="77777777" w:rsidTr="000D1708">
        <w:trPr>
          <w:trHeight w:val="600"/>
        </w:trPr>
        <w:tc>
          <w:tcPr>
            <w:tcW w:w="4880" w:type="dxa"/>
            <w:hideMark/>
          </w:tcPr>
          <w:p w14:paraId="3C7372CA" w14:textId="77777777" w:rsidR="000D1708" w:rsidRPr="000C31F4" w:rsidRDefault="000D1708">
            <w:pPr>
              <w:rPr>
                <w:rFonts w:ascii="Times New Roman" w:hAnsi="Times New Roman" w:cs="Times New Roman"/>
                <w:sz w:val="24"/>
                <w:szCs w:val="24"/>
              </w:rPr>
            </w:pPr>
            <w:r w:rsidRPr="000C31F4">
              <w:rPr>
                <w:rFonts w:ascii="Times New Roman" w:hAnsi="Times New Roman" w:cs="Times New Roman"/>
                <w:sz w:val="24"/>
                <w:szCs w:val="24"/>
              </w:rPr>
              <w:t>sbs_pie_charts.html</w:t>
            </w:r>
          </w:p>
        </w:tc>
        <w:tc>
          <w:tcPr>
            <w:tcW w:w="1040" w:type="dxa"/>
            <w:hideMark/>
          </w:tcPr>
          <w:p w14:paraId="340793A3" w14:textId="77777777" w:rsidR="000D1708" w:rsidRPr="000C31F4" w:rsidRDefault="000D1708">
            <w:pPr>
              <w:rPr>
                <w:rFonts w:ascii="Times New Roman" w:hAnsi="Times New Roman" w:cs="Times New Roman"/>
                <w:sz w:val="24"/>
                <w:szCs w:val="24"/>
              </w:rPr>
            </w:pPr>
            <w:r w:rsidRPr="000C31F4">
              <w:rPr>
                <w:rFonts w:ascii="Times New Roman" w:hAnsi="Times New Roman" w:cs="Times New Roman"/>
                <w:sz w:val="24"/>
                <w:szCs w:val="24"/>
              </w:rPr>
              <w:t>html</w:t>
            </w:r>
          </w:p>
        </w:tc>
        <w:tc>
          <w:tcPr>
            <w:tcW w:w="6220" w:type="dxa"/>
            <w:hideMark/>
          </w:tcPr>
          <w:p w14:paraId="21B7AF68" w14:textId="4B6D676F" w:rsidR="000D1708" w:rsidRPr="000C31F4" w:rsidRDefault="000D1A39">
            <w:pPr>
              <w:rPr>
                <w:rFonts w:ascii="Times New Roman" w:hAnsi="Times New Roman" w:cs="Times New Roman"/>
                <w:sz w:val="24"/>
                <w:szCs w:val="24"/>
              </w:rPr>
            </w:pPr>
            <w:r w:rsidRPr="000C31F4">
              <w:rPr>
                <w:rFonts w:ascii="Times New Roman" w:hAnsi="Times New Roman" w:cs="Times New Roman"/>
                <w:sz w:val="24"/>
                <w:szCs w:val="24"/>
              </w:rPr>
              <w:t>Interactive p</w:t>
            </w:r>
            <w:r w:rsidR="000D1708" w:rsidRPr="000C31F4">
              <w:rPr>
                <w:rFonts w:ascii="Times New Roman" w:hAnsi="Times New Roman" w:cs="Times New Roman"/>
                <w:sz w:val="24"/>
                <w:szCs w:val="24"/>
              </w:rPr>
              <w:t xml:space="preserve">ie charts of SBS signature exposures, per sample and for each tool. </w:t>
            </w:r>
          </w:p>
        </w:tc>
      </w:tr>
      <w:tr w:rsidR="000D1708" w:rsidRPr="000C31F4" w14:paraId="6AEF1447" w14:textId="77777777" w:rsidTr="000D1708">
        <w:trPr>
          <w:trHeight w:val="600"/>
        </w:trPr>
        <w:tc>
          <w:tcPr>
            <w:tcW w:w="4880" w:type="dxa"/>
            <w:hideMark/>
          </w:tcPr>
          <w:p w14:paraId="4DF1FDE6" w14:textId="77777777" w:rsidR="000D1708" w:rsidRPr="000C31F4" w:rsidRDefault="000D1708">
            <w:pPr>
              <w:rPr>
                <w:rFonts w:ascii="Times New Roman" w:hAnsi="Times New Roman" w:cs="Times New Roman"/>
                <w:sz w:val="24"/>
                <w:szCs w:val="24"/>
              </w:rPr>
            </w:pPr>
            <w:r w:rsidRPr="000C31F4">
              <w:rPr>
                <w:rFonts w:ascii="Times New Roman" w:hAnsi="Times New Roman" w:cs="Times New Roman"/>
                <w:sz w:val="24"/>
                <w:szCs w:val="24"/>
              </w:rPr>
              <w:t>legacy_rmse_bar_plot.png</w:t>
            </w:r>
          </w:p>
        </w:tc>
        <w:tc>
          <w:tcPr>
            <w:tcW w:w="1040" w:type="dxa"/>
            <w:hideMark/>
          </w:tcPr>
          <w:p w14:paraId="57A63586" w14:textId="77777777" w:rsidR="000D1708" w:rsidRPr="000C31F4" w:rsidRDefault="000D1708">
            <w:pPr>
              <w:rPr>
                <w:rFonts w:ascii="Times New Roman" w:hAnsi="Times New Roman" w:cs="Times New Roman"/>
                <w:sz w:val="24"/>
                <w:szCs w:val="24"/>
              </w:rPr>
            </w:pPr>
            <w:r w:rsidRPr="000C31F4">
              <w:rPr>
                <w:rFonts w:ascii="Times New Roman" w:hAnsi="Times New Roman" w:cs="Times New Roman"/>
                <w:sz w:val="24"/>
                <w:szCs w:val="24"/>
              </w:rPr>
              <w:t>png</w:t>
            </w:r>
          </w:p>
        </w:tc>
        <w:tc>
          <w:tcPr>
            <w:tcW w:w="6220" w:type="dxa"/>
            <w:hideMark/>
          </w:tcPr>
          <w:p w14:paraId="1E602EC6" w14:textId="77777777" w:rsidR="000D1708" w:rsidRPr="000C31F4" w:rsidRDefault="000D1708">
            <w:pPr>
              <w:rPr>
                <w:rFonts w:ascii="Times New Roman" w:hAnsi="Times New Roman" w:cs="Times New Roman"/>
                <w:sz w:val="24"/>
                <w:szCs w:val="24"/>
              </w:rPr>
            </w:pPr>
            <w:r w:rsidRPr="000C31F4">
              <w:rPr>
                <w:rFonts w:ascii="Times New Roman" w:hAnsi="Times New Roman" w:cs="Times New Roman"/>
                <w:sz w:val="24"/>
                <w:szCs w:val="24"/>
              </w:rPr>
              <w:t xml:space="preserve">Reconstruction error using 30 legacy COSMIC signatures for each tool. </w:t>
            </w:r>
          </w:p>
        </w:tc>
      </w:tr>
      <w:tr w:rsidR="000D1708" w:rsidRPr="000C31F4" w14:paraId="4AFE4BD5" w14:textId="77777777" w:rsidTr="000D1708">
        <w:trPr>
          <w:trHeight w:val="300"/>
        </w:trPr>
        <w:tc>
          <w:tcPr>
            <w:tcW w:w="4880" w:type="dxa"/>
            <w:hideMark/>
          </w:tcPr>
          <w:p w14:paraId="70E9EA64" w14:textId="77777777" w:rsidR="000D1708" w:rsidRPr="000C31F4" w:rsidRDefault="000D1708">
            <w:pPr>
              <w:rPr>
                <w:rFonts w:ascii="Times New Roman" w:hAnsi="Times New Roman" w:cs="Times New Roman"/>
                <w:sz w:val="24"/>
                <w:szCs w:val="24"/>
              </w:rPr>
            </w:pPr>
            <w:r w:rsidRPr="000C31F4">
              <w:rPr>
                <w:rFonts w:ascii="Times New Roman" w:hAnsi="Times New Roman" w:cs="Times New Roman"/>
                <w:sz w:val="24"/>
                <w:szCs w:val="24"/>
              </w:rPr>
              <w:t>sbs_rmse_bar_plot.png</w:t>
            </w:r>
          </w:p>
        </w:tc>
        <w:tc>
          <w:tcPr>
            <w:tcW w:w="1040" w:type="dxa"/>
            <w:hideMark/>
          </w:tcPr>
          <w:p w14:paraId="58D1EF3E" w14:textId="77777777" w:rsidR="000D1708" w:rsidRPr="000C31F4" w:rsidRDefault="000D1708">
            <w:pPr>
              <w:rPr>
                <w:rFonts w:ascii="Times New Roman" w:hAnsi="Times New Roman" w:cs="Times New Roman"/>
                <w:sz w:val="24"/>
                <w:szCs w:val="24"/>
              </w:rPr>
            </w:pPr>
            <w:r w:rsidRPr="000C31F4">
              <w:rPr>
                <w:rFonts w:ascii="Times New Roman" w:hAnsi="Times New Roman" w:cs="Times New Roman"/>
                <w:sz w:val="24"/>
                <w:szCs w:val="24"/>
              </w:rPr>
              <w:t>png</w:t>
            </w:r>
          </w:p>
        </w:tc>
        <w:tc>
          <w:tcPr>
            <w:tcW w:w="6220" w:type="dxa"/>
            <w:hideMark/>
          </w:tcPr>
          <w:p w14:paraId="08D4138A" w14:textId="77777777" w:rsidR="000D1708" w:rsidRPr="000C31F4" w:rsidRDefault="000D1708">
            <w:pPr>
              <w:rPr>
                <w:rFonts w:ascii="Times New Roman" w:hAnsi="Times New Roman" w:cs="Times New Roman"/>
                <w:sz w:val="24"/>
                <w:szCs w:val="24"/>
              </w:rPr>
            </w:pPr>
            <w:r w:rsidRPr="000C31F4">
              <w:rPr>
                <w:rFonts w:ascii="Times New Roman" w:hAnsi="Times New Roman" w:cs="Times New Roman"/>
                <w:sz w:val="24"/>
                <w:szCs w:val="24"/>
              </w:rPr>
              <w:t xml:space="preserve">Reconstruction error using COSMIC SBS signatures for each tool. </w:t>
            </w:r>
          </w:p>
        </w:tc>
      </w:tr>
      <w:tr w:rsidR="000D1708" w:rsidRPr="000C31F4" w14:paraId="47A886ED" w14:textId="77777777" w:rsidTr="000D1708">
        <w:trPr>
          <w:trHeight w:val="300"/>
        </w:trPr>
        <w:tc>
          <w:tcPr>
            <w:tcW w:w="4880" w:type="dxa"/>
            <w:hideMark/>
          </w:tcPr>
          <w:p w14:paraId="18AFF4C9" w14:textId="77777777" w:rsidR="000D1708" w:rsidRPr="000C31F4" w:rsidRDefault="000D1708">
            <w:pPr>
              <w:rPr>
                <w:rFonts w:ascii="Times New Roman" w:hAnsi="Times New Roman" w:cs="Times New Roman"/>
                <w:sz w:val="24"/>
                <w:szCs w:val="24"/>
              </w:rPr>
            </w:pPr>
            <w:r w:rsidRPr="000C31F4">
              <w:rPr>
                <w:rFonts w:ascii="Times New Roman" w:hAnsi="Times New Roman" w:cs="Times New Roman"/>
                <w:sz w:val="24"/>
                <w:szCs w:val="24"/>
              </w:rPr>
              <w:t>toolname_results\legacy_sample_error.csv</w:t>
            </w:r>
          </w:p>
        </w:tc>
        <w:tc>
          <w:tcPr>
            <w:tcW w:w="1040" w:type="dxa"/>
            <w:hideMark/>
          </w:tcPr>
          <w:p w14:paraId="314E84A8" w14:textId="77777777" w:rsidR="000D1708" w:rsidRPr="000C31F4" w:rsidRDefault="000D1708">
            <w:pPr>
              <w:rPr>
                <w:rFonts w:ascii="Times New Roman" w:hAnsi="Times New Roman" w:cs="Times New Roman"/>
                <w:sz w:val="24"/>
                <w:szCs w:val="24"/>
              </w:rPr>
            </w:pPr>
            <w:r w:rsidRPr="000C31F4">
              <w:rPr>
                <w:rFonts w:ascii="Times New Roman" w:hAnsi="Times New Roman" w:cs="Times New Roman"/>
                <w:sz w:val="24"/>
                <w:szCs w:val="24"/>
              </w:rPr>
              <w:t>csv</w:t>
            </w:r>
          </w:p>
        </w:tc>
        <w:tc>
          <w:tcPr>
            <w:tcW w:w="6220" w:type="dxa"/>
            <w:hideMark/>
          </w:tcPr>
          <w:p w14:paraId="2C43FF5E" w14:textId="77777777" w:rsidR="000D1708" w:rsidRPr="000C31F4" w:rsidRDefault="000D1708">
            <w:pPr>
              <w:rPr>
                <w:rFonts w:ascii="Times New Roman" w:hAnsi="Times New Roman" w:cs="Times New Roman"/>
                <w:sz w:val="24"/>
                <w:szCs w:val="24"/>
              </w:rPr>
            </w:pPr>
            <w:r w:rsidRPr="000C31F4">
              <w:rPr>
                <w:rFonts w:ascii="Times New Roman" w:hAnsi="Times New Roman" w:cs="Times New Roman"/>
                <w:sz w:val="24"/>
                <w:szCs w:val="24"/>
              </w:rPr>
              <w:t>Data used to create the bar plot.</w:t>
            </w:r>
          </w:p>
        </w:tc>
      </w:tr>
      <w:tr w:rsidR="000D1708" w:rsidRPr="000C31F4" w14:paraId="5F10A7D7" w14:textId="77777777" w:rsidTr="000D1708">
        <w:trPr>
          <w:trHeight w:val="300"/>
        </w:trPr>
        <w:tc>
          <w:tcPr>
            <w:tcW w:w="4880" w:type="dxa"/>
            <w:hideMark/>
          </w:tcPr>
          <w:p w14:paraId="274CFA68" w14:textId="77777777" w:rsidR="000D1708" w:rsidRPr="000C31F4" w:rsidRDefault="000D1708">
            <w:pPr>
              <w:rPr>
                <w:rFonts w:ascii="Times New Roman" w:hAnsi="Times New Roman" w:cs="Times New Roman"/>
                <w:sz w:val="24"/>
                <w:szCs w:val="24"/>
              </w:rPr>
            </w:pPr>
            <w:r w:rsidRPr="000C31F4">
              <w:rPr>
                <w:rFonts w:ascii="Times New Roman" w:hAnsi="Times New Roman" w:cs="Times New Roman"/>
                <w:sz w:val="24"/>
                <w:szCs w:val="24"/>
              </w:rPr>
              <w:t>toolname_results\legacy_sample_exposure.csv</w:t>
            </w:r>
          </w:p>
        </w:tc>
        <w:tc>
          <w:tcPr>
            <w:tcW w:w="1040" w:type="dxa"/>
            <w:hideMark/>
          </w:tcPr>
          <w:p w14:paraId="4F2F261F" w14:textId="77777777" w:rsidR="000D1708" w:rsidRPr="000C31F4" w:rsidRDefault="000D1708">
            <w:pPr>
              <w:rPr>
                <w:rFonts w:ascii="Times New Roman" w:hAnsi="Times New Roman" w:cs="Times New Roman"/>
                <w:sz w:val="24"/>
                <w:szCs w:val="24"/>
              </w:rPr>
            </w:pPr>
            <w:r w:rsidRPr="000C31F4">
              <w:rPr>
                <w:rFonts w:ascii="Times New Roman" w:hAnsi="Times New Roman" w:cs="Times New Roman"/>
                <w:sz w:val="24"/>
                <w:szCs w:val="24"/>
              </w:rPr>
              <w:t>csv</w:t>
            </w:r>
          </w:p>
        </w:tc>
        <w:tc>
          <w:tcPr>
            <w:tcW w:w="6220" w:type="dxa"/>
            <w:hideMark/>
          </w:tcPr>
          <w:p w14:paraId="5ED651E5" w14:textId="77777777" w:rsidR="000D1708" w:rsidRPr="000C31F4" w:rsidRDefault="000D1708">
            <w:pPr>
              <w:rPr>
                <w:rFonts w:ascii="Times New Roman" w:hAnsi="Times New Roman" w:cs="Times New Roman"/>
                <w:sz w:val="24"/>
                <w:szCs w:val="24"/>
              </w:rPr>
            </w:pPr>
            <w:r w:rsidRPr="000C31F4">
              <w:rPr>
                <w:rFonts w:ascii="Times New Roman" w:hAnsi="Times New Roman" w:cs="Times New Roman"/>
                <w:sz w:val="24"/>
                <w:szCs w:val="24"/>
              </w:rPr>
              <w:t>data used to create heatmap and pie chart.</w:t>
            </w:r>
          </w:p>
        </w:tc>
      </w:tr>
      <w:tr w:rsidR="000D1708" w:rsidRPr="000C31F4" w14:paraId="259D2817" w14:textId="77777777" w:rsidTr="000D1708">
        <w:trPr>
          <w:trHeight w:val="300"/>
        </w:trPr>
        <w:tc>
          <w:tcPr>
            <w:tcW w:w="4880" w:type="dxa"/>
            <w:hideMark/>
          </w:tcPr>
          <w:p w14:paraId="1D03C14B" w14:textId="77777777" w:rsidR="000D1708" w:rsidRPr="000C31F4" w:rsidRDefault="000D1708">
            <w:pPr>
              <w:rPr>
                <w:rFonts w:ascii="Times New Roman" w:hAnsi="Times New Roman" w:cs="Times New Roman"/>
                <w:sz w:val="24"/>
                <w:szCs w:val="24"/>
              </w:rPr>
            </w:pPr>
            <w:r w:rsidRPr="000C31F4">
              <w:rPr>
                <w:rFonts w:ascii="Times New Roman" w:hAnsi="Times New Roman" w:cs="Times New Roman"/>
                <w:sz w:val="24"/>
                <w:szCs w:val="24"/>
              </w:rPr>
              <w:t>toolname_results\sbs_sample_error.csv</w:t>
            </w:r>
          </w:p>
        </w:tc>
        <w:tc>
          <w:tcPr>
            <w:tcW w:w="1040" w:type="dxa"/>
            <w:hideMark/>
          </w:tcPr>
          <w:p w14:paraId="341B1A16" w14:textId="77777777" w:rsidR="000D1708" w:rsidRPr="000C31F4" w:rsidRDefault="000D1708">
            <w:pPr>
              <w:rPr>
                <w:rFonts w:ascii="Times New Roman" w:hAnsi="Times New Roman" w:cs="Times New Roman"/>
                <w:sz w:val="24"/>
                <w:szCs w:val="24"/>
              </w:rPr>
            </w:pPr>
            <w:r w:rsidRPr="000C31F4">
              <w:rPr>
                <w:rFonts w:ascii="Times New Roman" w:hAnsi="Times New Roman" w:cs="Times New Roman"/>
                <w:sz w:val="24"/>
                <w:szCs w:val="24"/>
              </w:rPr>
              <w:t>csv</w:t>
            </w:r>
          </w:p>
        </w:tc>
        <w:tc>
          <w:tcPr>
            <w:tcW w:w="6220" w:type="dxa"/>
            <w:hideMark/>
          </w:tcPr>
          <w:p w14:paraId="0EC48E8B" w14:textId="77777777" w:rsidR="000D1708" w:rsidRPr="000C31F4" w:rsidRDefault="000D1708">
            <w:pPr>
              <w:rPr>
                <w:rFonts w:ascii="Times New Roman" w:hAnsi="Times New Roman" w:cs="Times New Roman"/>
                <w:sz w:val="24"/>
                <w:szCs w:val="24"/>
              </w:rPr>
            </w:pPr>
            <w:r w:rsidRPr="000C31F4">
              <w:rPr>
                <w:rFonts w:ascii="Times New Roman" w:hAnsi="Times New Roman" w:cs="Times New Roman"/>
                <w:sz w:val="24"/>
                <w:szCs w:val="24"/>
              </w:rPr>
              <w:t>Data used to create the bar plot.</w:t>
            </w:r>
          </w:p>
        </w:tc>
      </w:tr>
      <w:tr w:rsidR="000D1708" w:rsidRPr="000C31F4" w14:paraId="1F1A88CD" w14:textId="77777777" w:rsidTr="000D1708">
        <w:trPr>
          <w:trHeight w:val="300"/>
        </w:trPr>
        <w:tc>
          <w:tcPr>
            <w:tcW w:w="4880" w:type="dxa"/>
            <w:hideMark/>
          </w:tcPr>
          <w:p w14:paraId="1917B9AC" w14:textId="77777777" w:rsidR="000D1708" w:rsidRPr="000C31F4" w:rsidRDefault="000D1708">
            <w:pPr>
              <w:rPr>
                <w:rFonts w:ascii="Times New Roman" w:hAnsi="Times New Roman" w:cs="Times New Roman"/>
                <w:sz w:val="24"/>
                <w:szCs w:val="24"/>
              </w:rPr>
            </w:pPr>
            <w:r w:rsidRPr="000C31F4">
              <w:rPr>
                <w:rFonts w:ascii="Times New Roman" w:hAnsi="Times New Roman" w:cs="Times New Roman"/>
                <w:sz w:val="24"/>
                <w:szCs w:val="24"/>
              </w:rPr>
              <w:t>toolname_results\sbs_sample_exposure.csv</w:t>
            </w:r>
          </w:p>
        </w:tc>
        <w:tc>
          <w:tcPr>
            <w:tcW w:w="1040" w:type="dxa"/>
            <w:hideMark/>
          </w:tcPr>
          <w:p w14:paraId="3E3AC19E" w14:textId="77777777" w:rsidR="000D1708" w:rsidRPr="000C31F4" w:rsidRDefault="000D1708">
            <w:pPr>
              <w:rPr>
                <w:rFonts w:ascii="Times New Roman" w:hAnsi="Times New Roman" w:cs="Times New Roman"/>
                <w:sz w:val="24"/>
                <w:szCs w:val="24"/>
              </w:rPr>
            </w:pPr>
            <w:r w:rsidRPr="000C31F4">
              <w:rPr>
                <w:rFonts w:ascii="Times New Roman" w:hAnsi="Times New Roman" w:cs="Times New Roman"/>
                <w:sz w:val="24"/>
                <w:szCs w:val="24"/>
              </w:rPr>
              <w:t>csv</w:t>
            </w:r>
          </w:p>
        </w:tc>
        <w:tc>
          <w:tcPr>
            <w:tcW w:w="6220" w:type="dxa"/>
            <w:hideMark/>
          </w:tcPr>
          <w:p w14:paraId="6F22A4D6" w14:textId="6E0726E7" w:rsidR="000D1708" w:rsidRPr="000C31F4" w:rsidRDefault="002B0E34">
            <w:pPr>
              <w:rPr>
                <w:rFonts w:ascii="Times New Roman" w:hAnsi="Times New Roman" w:cs="Times New Roman"/>
                <w:sz w:val="24"/>
                <w:szCs w:val="24"/>
              </w:rPr>
            </w:pPr>
            <w:ins w:id="132" w:author="Rosen,Gail" w:date="2021-02-23T17:26:00Z">
              <w:r>
                <w:rPr>
                  <w:rFonts w:ascii="Times New Roman" w:hAnsi="Times New Roman" w:cs="Times New Roman"/>
                  <w:sz w:val="24"/>
                  <w:szCs w:val="24"/>
                </w:rPr>
                <w:t>D</w:t>
              </w:r>
            </w:ins>
            <w:del w:id="133" w:author="Rosen,Gail" w:date="2021-02-23T17:26:00Z">
              <w:r w:rsidR="000D1708" w:rsidRPr="000C31F4" w:rsidDel="002B0E34">
                <w:rPr>
                  <w:rFonts w:ascii="Times New Roman" w:hAnsi="Times New Roman" w:cs="Times New Roman"/>
                  <w:sz w:val="24"/>
                  <w:szCs w:val="24"/>
                </w:rPr>
                <w:delText>d</w:delText>
              </w:r>
            </w:del>
            <w:r w:rsidR="000D1708" w:rsidRPr="000C31F4">
              <w:rPr>
                <w:rFonts w:ascii="Times New Roman" w:hAnsi="Times New Roman" w:cs="Times New Roman"/>
                <w:sz w:val="24"/>
                <w:szCs w:val="24"/>
              </w:rPr>
              <w:t>ata used to create heatmap and pie chart.</w:t>
            </w:r>
          </w:p>
        </w:tc>
      </w:tr>
    </w:tbl>
    <w:p w14:paraId="25268525" w14:textId="76508DFE" w:rsidR="000D1708" w:rsidRPr="000C31F4" w:rsidRDefault="000D1708" w:rsidP="000D1708">
      <w:pPr>
        <w:rPr>
          <w:rFonts w:ascii="Times New Roman" w:hAnsi="Times New Roman" w:cs="Times New Roman"/>
          <w:sz w:val="24"/>
          <w:szCs w:val="24"/>
        </w:rPr>
      </w:pPr>
    </w:p>
    <w:p w14:paraId="3F6CAA41" w14:textId="539D414B" w:rsidR="000D6F48" w:rsidRPr="00647FD4" w:rsidRDefault="00F93BCC" w:rsidP="00F93BCC">
      <w:pPr>
        <w:rPr>
          <w:rFonts w:ascii="Times New Roman" w:hAnsi="Times New Roman" w:cs="Times New Roman"/>
        </w:rPr>
      </w:pPr>
      <w:r w:rsidRPr="000C31F4">
        <w:rPr>
          <w:rFonts w:ascii="Times New Roman" w:hAnsi="Times New Roman" w:cs="Times New Roman"/>
          <w:sz w:val="24"/>
          <w:szCs w:val="24"/>
        </w:rPr>
        <w:t>Figure 1</w:t>
      </w:r>
      <w:commentRangeStart w:id="134"/>
      <w:r w:rsidR="00F976B3">
        <w:rPr>
          <w:rFonts w:ascii="Times New Roman" w:hAnsi="Times New Roman" w:cs="Times New Roman"/>
          <w:noProof/>
        </w:rPr>
        <w:drawing>
          <wp:inline distT="0" distB="0" distL="0" distR="0" wp14:anchorId="52DEB908" wp14:editId="491A1532">
            <wp:extent cx="5943600" cy="33483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stretch>
                      <a:fillRect/>
                    </a:stretch>
                  </pic:blipFill>
                  <pic:spPr>
                    <a:xfrm>
                      <a:off x="0" y="0"/>
                      <a:ext cx="5943600" cy="3348355"/>
                    </a:xfrm>
                    <a:prstGeom prst="rect">
                      <a:avLst/>
                    </a:prstGeom>
                  </pic:spPr>
                </pic:pic>
              </a:graphicData>
            </a:graphic>
          </wp:inline>
        </w:drawing>
      </w:r>
      <w:commentRangeEnd w:id="134"/>
      <w:r w:rsidR="002B0E34">
        <w:rPr>
          <w:rStyle w:val="CommentReference"/>
        </w:rPr>
        <w:commentReference w:id="134"/>
      </w:r>
    </w:p>
    <w:p w14:paraId="44252702" w14:textId="7CA46B36" w:rsidR="00F93BCC" w:rsidRPr="000C31F4" w:rsidRDefault="00F93BCC" w:rsidP="00F93BCC">
      <w:pPr>
        <w:ind w:left="360"/>
        <w:rPr>
          <w:rFonts w:ascii="Times New Roman" w:hAnsi="Times New Roman" w:cs="Times New Roman"/>
        </w:rPr>
      </w:pPr>
      <w:r w:rsidRPr="000C31F4">
        <w:rPr>
          <w:rFonts w:ascii="Times New Roman" w:hAnsi="Times New Roman" w:cs="Times New Roman"/>
        </w:rPr>
        <w:t>A) Workflow for mutational signature analysis. Our tool MetaMutationalSigs is at the final level of analysis. B) Heatmap of Euclidean distance between the predicted exposures of COSMIC legacy signatures by different tools for a sample. C) Heatmap of Euclidean distance between the predicted exposures of COSMIC SBS signatures by different tools for a sample.  D) RMSE of the reconstruction error using for each tool</w:t>
      </w:r>
      <w:r w:rsidR="00183EF9">
        <w:rPr>
          <w:rFonts w:ascii="Times New Roman" w:hAnsi="Times New Roman" w:cs="Times New Roman"/>
        </w:rPr>
        <w:t xml:space="preserve"> and reference signatures</w:t>
      </w:r>
      <w:r w:rsidRPr="000C31F4">
        <w:rPr>
          <w:rFonts w:ascii="Times New Roman" w:hAnsi="Times New Roman" w:cs="Times New Roman"/>
        </w:rPr>
        <w:t>, lower is better.</w:t>
      </w:r>
      <w:r w:rsidR="00183EF9">
        <w:rPr>
          <w:rFonts w:ascii="Times New Roman" w:hAnsi="Times New Roman" w:cs="Times New Roman"/>
        </w:rPr>
        <w:t xml:space="preserve"> Prevalence of </w:t>
      </w:r>
      <w:r w:rsidR="00183EF9">
        <w:rPr>
          <w:rFonts w:ascii="Times New Roman" w:hAnsi="Times New Roman" w:cs="Times New Roman"/>
        </w:rPr>
        <w:lastRenderedPageBreak/>
        <w:t>SBS:ID:DBS::100:10:1. E</w:t>
      </w:r>
      <w:r w:rsidRPr="000C31F4">
        <w:rPr>
          <w:rFonts w:ascii="Times New Roman" w:hAnsi="Times New Roman" w:cs="Times New Roman"/>
        </w:rPr>
        <w:t xml:space="preserve">) Heatmap of COSMIC legacy signature exposures, one row per sample. </w:t>
      </w:r>
      <w:r w:rsidR="00183EF9">
        <w:rPr>
          <w:rFonts w:ascii="Times New Roman" w:hAnsi="Times New Roman" w:cs="Times New Roman"/>
        </w:rPr>
        <w:t>F</w:t>
      </w:r>
      <w:r w:rsidRPr="000C31F4">
        <w:rPr>
          <w:rFonts w:ascii="Times New Roman" w:hAnsi="Times New Roman" w:cs="Times New Roman"/>
        </w:rPr>
        <w:t>) Heatmap of COSMIC SBS signature exposures, one row per sample.</w:t>
      </w:r>
    </w:p>
    <w:p w14:paraId="0B6447FB" w14:textId="77777777" w:rsidR="00F93BCC" w:rsidRPr="000C31F4" w:rsidRDefault="00F93BCC" w:rsidP="000D1708">
      <w:pPr>
        <w:rPr>
          <w:rFonts w:ascii="Times New Roman" w:hAnsi="Times New Roman" w:cs="Times New Roman"/>
          <w:sz w:val="24"/>
          <w:szCs w:val="24"/>
        </w:rPr>
      </w:pPr>
    </w:p>
    <w:p w14:paraId="7BA0D618" w14:textId="77777777" w:rsidR="000D1708" w:rsidRPr="000C31F4" w:rsidRDefault="000D1708" w:rsidP="000D1708">
      <w:pPr>
        <w:rPr>
          <w:rFonts w:ascii="Times New Roman" w:hAnsi="Times New Roman" w:cs="Times New Roman"/>
          <w:b/>
          <w:bCs/>
          <w:sz w:val="24"/>
          <w:szCs w:val="24"/>
        </w:rPr>
      </w:pPr>
      <w:r w:rsidRPr="000C31F4">
        <w:rPr>
          <w:rFonts w:ascii="Times New Roman" w:hAnsi="Times New Roman" w:cs="Times New Roman"/>
          <w:b/>
          <w:bCs/>
          <w:sz w:val="24"/>
          <w:szCs w:val="24"/>
        </w:rPr>
        <w:t xml:space="preserve">Discussion: </w:t>
      </w:r>
    </w:p>
    <w:p w14:paraId="76D656ED" w14:textId="4AB1F000" w:rsidR="000A048C" w:rsidRPr="000C31F4" w:rsidRDefault="00E50C82" w:rsidP="00E50C82">
      <w:pPr>
        <w:rPr>
          <w:rFonts w:ascii="Times New Roman" w:hAnsi="Times New Roman" w:cs="Times New Roman"/>
          <w:vertAlign w:val="subscript"/>
        </w:rPr>
      </w:pPr>
      <w:r w:rsidRPr="000C31F4">
        <w:rPr>
          <w:rFonts w:ascii="Times New Roman" w:hAnsi="Times New Roman" w:cs="Times New Roman"/>
        </w:rPr>
        <w:t>The massive increase in the number of software packages has made managing dependencies quite burdensome, coupled with incompatible data formats for signature matrices can make mutational signature analysis difficult and hard to reproduce. Our package provides an easy way of performing these setup related tasks so one can focus more on the analysis</w:t>
      </w:r>
      <w:r w:rsidR="00CA3F34" w:rsidRPr="000C31F4">
        <w:rPr>
          <w:rFonts w:ascii="Times New Roman" w:hAnsi="Times New Roman" w:cs="Times New Roman"/>
        </w:rPr>
        <w:t xml:space="preserve">. </w:t>
      </w:r>
      <w:r w:rsidR="00DA3934" w:rsidRPr="000C31F4">
        <w:rPr>
          <w:rFonts w:ascii="Times New Roman" w:hAnsi="Times New Roman" w:cs="Times New Roman"/>
        </w:rPr>
        <w:t xml:space="preserve">Investigators should keep in mind that </w:t>
      </w:r>
      <w:r w:rsidR="00C76424" w:rsidRPr="000C31F4">
        <w:rPr>
          <w:rFonts w:ascii="Times New Roman" w:hAnsi="Times New Roman" w:cs="Times New Roman"/>
        </w:rPr>
        <w:t xml:space="preserve">refitting approaches </w:t>
      </w:r>
      <w:r w:rsidR="00C72FA3" w:rsidRPr="000C31F4">
        <w:rPr>
          <w:rFonts w:ascii="Times New Roman" w:hAnsi="Times New Roman" w:cs="Times New Roman"/>
        </w:rPr>
        <w:t>need a priori knowledge about the samples for effective interpretation</w:t>
      </w:r>
      <w:r w:rsidR="005C0748" w:rsidRPr="000C31F4">
        <w:rPr>
          <w:rFonts w:ascii="Times New Roman" w:hAnsi="Times New Roman" w:cs="Times New Roman"/>
        </w:rPr>
        <w:t xml:space="preserve"> [</w:t>
      </w:r>
      <w:r w:rsidR="00B371D2" w:rsidRPr="000C31F4">
        <w:rPr>
          <w:rFonts w:ascii="Times New Roman" w:hAnsi="Times New Roman" w:cs="Times New Roman"/>
        </w:rPr>
        <w:t>1</w:t>
      </w:r>
      <w:r w:rsidR="00BD4803">
        <w:rPr>
          <w:rFonts w:ascii="Times New Roman" w:hAnsi="Times New Roman" w:cs="Times New Roman"/>
        </w:rPr>
        <w:t>6</w:t>
      </w:r>
      <w:r w:rsidR="00B371D2" w:rsidRPr="000C31F4">
        <w:rPr>
          <w:rFonts w:ascii="Times New Roman" w:hAnsi="Times New Roman" w:cs="Times New Roman"/>
        </w:rPr>
        <w:t xml:space="preserve">] and the results should not be used </w:t>
      </w:r>
      <w:r w:rsidR="00114125" w:rsidRPr="000C31F4">
        <w:rPr>
          <w:rFonts w:ascii="Times New Roman" w:hAnsi="Times New Roman" w:cs="Times New Roman"/>
        </w:rPr>
        <w:t xml:space="preserve">as is without a sanity check. </w:t>
      </w:r>
    </w:p>
    <w:p w14:paraId="4A8D797B" w14:textId="21F86DDC" w:rsidR="00F93BCC" w:rsidRPr="000C31F4" w:rsidRDefault="00E50C82" w:rsidP="00E50C82">
      <w:pPr>
        <w:rPr>
          <w:rFonts w:ascii="Times New Roman" w:hAnsi="Times New Roman" w:cs="Times New Roman"/>
        </w:rPr>
      </w:pPr>
      <w:r w:rsidRPr="000C31F4">
        <w:rPr>
          <w:rFonts w:ascii="Times New Roman" w:hAnsi="Times New Roman" w:cs="Times New Roman"/>
        </w:rPr>
        <w:t>Future work for this project would focus on expanding the tool to work with more packages and keep the reference signatures updated as new versions are released. Due to the open-source nature of the project, we also welcome additional feature requests using the project link on GitHub </w:t>
      </w:r>
      <w:hyperlink r:id="rId10" w:tgtFrame="_blank" w:history="1">
        <w:r w:rsidRPr="000C31F4">
          <w:rPr>
            <w:rStyle w:val="Hyperlink"/>
            <w:rFonts w:ascii="Times New Roman" w:hAnsi="Times New Roman" w:cs="Times New Roman"/>
            <w:color w:val="4A6EE0"/>
          </w:rPr>
          <w:t>https://github.com/PalashPandey/MetaMutationalSigs</w:t>
        </w:r>
      </w:hyperlink>
      <w:r w:rsidRPr="000C31F4">
        <w:rPr>
          <w:rFonts w:ascii="Times New Roman" w:hAnsi="Times New Roman" w:cs="Times New Roman"/>
        </w:rPr>
        <w:t> </w:t>
      </w:r>
    </w:p>
    <w:p w14:paraId="7E6D0E39" w14:textId="6D904E32" w:rsidR="003C224A" w:rsidRPr="000C31F4" w:rsidRDefault="003C224A" w:rsidP="00E50C82">
      <w:pPr>
        <w:rPr>
          <w:rFonts w:ascii="Times New Roman" w:hAnsi="Times New Roman" w:cs="Times New Roman"/>
        </w:rPr>
      </w:pPr>
    </w:p>
    <w:p w14:paraId="5A7EE84A" w14:textId="77777777" w:rsidR="00D9695F" w:rsidRDefault="00D9695F" w:rsidP="00E50C82">
      <w:pPr>
        <w:rPr>
          <w:rFonts w:ascii="Times New Roman" w:hAnsi="Times New Roman" w:cs="Times New Roman"/>
          <w:b/>
          <w:bCs/>
          <w:sz w:val="28"/>
          <w:szCs w:val="28"/>
        </w:rPr>
      </w:pPr>
    </w:p>
    <w:p w14:paraId="5414D185" w14:textId="1F0A9A98" w:rsidR="003C224A" w:rsidRDefault="003C224A" w:rsidP="00E50C82">
      <w:pPr>
        <w:rPr>
          <w:rFonts w:ascii="Times New Roman" w:hAnsi="Times New Roman" w:cs="Times New Roman"/>
          <w:b/>
          <w:bCs/>
          <w:sz w:val="28"/>
          <w:szCs w:val="28"/>
        </w:rPr>
      </w:pPr>
      <w:r w:rsidRPr="000C31F4">
        <w:rPr>
          <w:rFonts w:ascii="Times New Roman" w:hAnsi="Times New Roman" w:cs="Times New Roman"/>
          <w:b/>
          <w:bCs/>
          <w:sz w:val="28"/>
          <w:szCs w:val="28"/>
        </w:rPr>
        <w:t xml:space="preserve">References: </w:t>
      </w:r>
    </w:p>
    <w:p w14:paraId="0913694C" w14:textId="00CA1273" w:rsidR="00BD4803" w:rsidRDefault="002B0E34" w:rsidP="00BD4803">
      <w:pPr>
        <w:rPr>
          <w:rStyle w:val="selectable"/>
          <w:color w:val="000000"/>
        </w:rPr>
      </w:pPr>
      <w:bookmarkStart w:id="135" w:name="_Hlk64873243"/>
      <w:ins w:id="136" w:author="Rosen,Gail" w:date="2021-02-23T17:29:00Z">
        <w:r>
          <w:rPr>
            <w:rFonts w:ascii="Times New Roman" w:hAnsi="Times New Roman" w:cs="Times New Roman"/>
          </w:rPr>
          <w:t>[</w:t>
        </w:r>
      </w:ins>
      <w:r w:rsidR="00BD4803">
        <w:rPr>
          <w:rFonts w:ascii="Times New Roman" w:hAnsi="Times New Roman" w:cs="Times New Roman"/>
        </w:rPr>
        <w:t xml:space="preserve">1] </w:t>
      </w:r>
      <w:r w:rsidR="00BD4803">
        <w:rPr>
          <w:rStyle w:val="selectable"/>
          <w:color w:val="000000"/>
        </w:rPr>
        <w:t xml:space="preserve">Iqbal, W., Demidova, E., Serrao, S., ValizadehAslani, T., Rosen, G., &amp; Arora, S. (2020). RRM2B is frequently amplified across multiple tumor types: non-oncogenic addiction and therapeutic opportunities. doi: 10.1101/2020.09.10.291567 </w:t>
      </w:r>
    </w:p>
    <w:p w14:paraId="48BB37D0" w14:textId="6332804B" w:rsidR="00BD4803" w:rsidRPr="00025BEB" w:rsidRDefault="002B0E34" w:rsidP="00BD4803">
      <w:pPr>
        <w:rPr>
          <w:rStyle w:val="Hyperlink"/>
          <w:rFonts w:ascii="Times New Roman" w:hAnsi="Times New Roman" w:cs="Times New Roman"/>
        </w:rPr>
      </w:pPr>
      <w:ins w:id="137" w:author="Rosen,Gail" w:date="2021-02-23T17:29:00Z">
        <w:r>
          <w:rPr>
            <w:rFonts w:ascii="Times New Roman" w:hAnsi="Times New Roman" w:cs="Times New Roman"/>
          </w:rPr>
          <w:t>[</w:t>
        </w:r>
      </w:ins>
      <w:r w:rsidR="00BD4803">
        <w:rPr>
          <w:rFonts w:ascii="Times New Roman" w:hAnsi="Times New Roman" w:cs="Times New Roman"/>
        </w:rPr>
        <w:t xml:space="preserve">2] </w:t>
      </w:r>
      <w:r w:rsidR="00BD4803">
        <w:rPr>
          <w:rStyle w:val="selectable"/>
          <w:color w:val="000000"/>
        </w:rPr>
        <w:t xml:space="preserve">Campbell, B., Light, N., Fabrizio, D., Zatzman, M., Fuligni, F., &amp; de Borja, R. et al. (2017). Comprehensive Analysis of Hypermutation in Human Cancer. </w:t>
      </w:r>
      <w:r w:rsidR="00BD4803">
        <w:rPr>
          <w:rStyle w:val="selectable"/>
          <w:i/>
          <w:iCs/>
          <w:color w:val="000000"/>
        </w:rPr>
        <w:t>Cell</w:t>
      </w:r>
      <w:r w:rsidR="00BD4803">
        <w:rPr>
          <w:rStyle w:val="selectable"/>
          <w:color w:val="000000"/>
        </w:rPr>
        <w:t xml:space="preserve">, </w:t>
      </w:r>
      <w:r w:rsidR="00BD4803">
        <w:rPr>
          <w:rStyle w:val="selectable"/>
          <w:i/>
          <w:iCs/>
          <w:color w:val="000000"/>
        </w:rPr>
        <w:t>171</w:t>
      </w:r>
      <w:r w:rsidR="00BD4803">
        <w:rPr>
          <w:rStyle w:val="selectable"/>
          <w:color w:val="000000"/>
        </w:rPr>
        <w:t>(5), 1042-1056.e10. doi: 10.1016/j.cell.2017.09.048</w:t>
      </w:r>
      <w:r w:rsidR="00BD4803" w:rsidRPr="00025BEB">
        <w:rPr>
          <w:rFonts w:ascii="Times New Roman" w:hAnsi="Times New Roman" w:cs="Times New Roman"/>
        </w:rPr>
        <w:t xml:space="preserve"> </w:t>
      </w:r>
    </w:p>
    <w:p w14:paraId="51591109" w14:textId="2370B822" w:rsidR="00BD4803" w:rsidRPr="00025BEB" w:rsidRDefault="002B0E34" w:rsidP="00BD4803">
      <w:pPr>
        <w:rPr>
          <w:rFonts w:ascii="Times New Roman" w:hAnsi="Times New Roman" w:cs="Times New Roman"/>
          <w:color w:val="0563C1" w:themeColor="hyperlink"/>
          <w:u w:val="single"/>
        </w:rPr>
      </w:pPr>
      <w:ins w:id="138" w:author="Rosen,Gail" w:date="2021-02-23T17:29:00Z">
        <w:r>
          <w:rPr>
            <w:rFonts w:ascii="Times New Roman" w:hAnsi="Times New Roman" w:cs="Times New Roman"/>
          </w:rPr>
          <w:t>[</w:t>
        </w:r>
      </w:ins>
      <w:r w:rsidR="00BD4803">
        <w:rPr>
          <w:rFonts w:ascii="Times New Roman" w:hAnsi="Times New Roman" w:cs="Times New Roman"/>
        </w:rPr>
        <w:t xml:space="preserve">3] </w:t>
      </w:r>
      <w:r w:rsidR="00BD4803">
        <w:rPr>
          <w:rStyle w:val="selectable"/>
          <w:color w:val="000000"/>
        </w:rPr>
        <w:t xml:space="preserve">Chung, J., Maruvka, Y., Sudhaman, S., Kelly, J., Haradhvala, N., &amp; Bianchi, V. et al. (2020). DNA polymerase and mismatch repair exert distinct microsatellite instability signatures in normal and malignant human cells. </w:t>
      </w:r>
      <w:r w:rsidR="00BD4803">
        <w:rPr>
          <w:rStyle w:val="selectable"/>
          <w:i/>
          <w:iCs/>
          <w:color w:val="000000"/>
        </w:rPr>
        <w:t>Cancer Discovery</w:t>
      </w:r>
      <w:r w:rsidR="00BD4803">
        <w:rPr>
          <w:rStyle w:val="selectable"/>
          <w:color w:val="000000"/>
        </w:rPr>
        <w:t>, CD-20-0790. doi: 10.1158/2159-8290.cd-20-0790</w:t>
      </w:r>
      <w:r w:rsidR="00BD4803" w:rsidRPr="00025BEB">
        <w:rPr>
          <w:rFonts w:ascii="Times New Roman" w:hAnsi="Times New Roman" w:cs="Times New Roman"/>
        </w:rPr>
        <w:t xml:space="preserve"> </w:t>
      </w:r>
    </w:p>
    <w:p w14:paraId="60EF6461" w14:textId="3654AB19" w:rsidR="00BD4803" w:rsidRPr="00025BEB" w:rsidRDefault="002B0E34" w:rsidP="00BD4803">
      <w:pPr>
        <w:rPr>
          <w:rFonts w:ascii="Times New Roman" w:hAnsi="Times New Roman" w:cs="Times New Roman"/>
        </w:rPr>
      </w:pPr>
      <w:ins w:id="139" w:author="Rosen,Gail" w:date="2021-02-23T17:29:00Z">
        <w:r>
          <w:rPr>
            <w:rFonts w:ascii="Times New Roman" w:hAnsi="Times New Roman" w:cs="Times New Roman"/>
          </w:rPr>
          <w:t>[</w:t>
        </w:r>
      </w:ins>
      <w:r w:rsidR="00BD4803">
        <w:rPr>
          <w:rFonts w:ascii="Times New Roman" w:hAnsi="Times New Roman" w:cs="Times New Roman"/>
        </w:rPr>
        <w:t xml:space="preserve">4] </w:t>
      </w:r>
      <w:r w:rsidR="00BD4803" w:rsidRPr="00025BEB">
        <w:rPr>
          <w:rFonts w:ascii="Times New Roman" w:hAnsi="Times New Roman" w:cs="Times New Roman"/>
        </w:rPr>
        <w:t>Alexandrov LB, Nik-Zainal S, Wedge DC, Campbell PJ, Stratton MR. Deciphering Signatures of Mutational Processes Operative in Human Cancer. Cell Reports. 2013;3: 246–259. pmid:23318258</w:t>
      </w:r>
    </w:p>
    <w:p w14:paraId="5AEABC79" w14:textId="6934A124" w:rsidR="00BD4803" w:rsidRPr="00025BEB" w:rsidRDefault="002B0E34" w:rsidP="00BD4803">
      <w:pPr>
        <w:rPr>
          <w:rFonts w:ascii="Times New Roman" w:hAnsi="Times New Roman" w:cs="Times New Roman"/>
        </w:rPr>
      </w:pPr>
      <w:ins w:id="140" w:author="Rosen,Gail" w:date="2021-02-23T17:29:00Z">
        <w:r>
          <w:rPr>
            <w:rFonts w:ascii="Times New Roman" w:hAnsi="Times New Roman" w:cs="Times New Roman"/>
          </w:rPr>
          <w:t>[</w:t>
        </w:r>
      </w:ins>
      <w:r w:rsidR="00BD4803">
        <w:rPr>
          <w:rFonts w:ascii="Times New Roman" w:hAnsi="Times New Roman" w:cs="Times New Roman"/>
        </w:rPr>
        <w:t>5</w:t>
      </w:r>
      <w:r w:rsidR="00BD4803" w:rsidRPr="00025BEB">
        <w:rPr>
          <w:rFonts w:ascii="Times New Roman" w:hAnsi="Times New Roman" w:cs="Times New Roman"/>
        </w:rPr>
        <w:t>] Forbes SA, Beare D, Boutselakis H, Bamford S, Bindal N, Tate J, et al. COSMIC: somatic cancer genetics at high-resolution. Nucleic Acids Research. 2017;45: D777–D783. pmid:27899578</w:t>
      </w:r>
    </w:p>
    <w:p w14:paraId="7A4D429F" w14:textId="2316D1B9" w:rsidR="00BD4803" w:rsidRPr="00025BEB" w:rsidRDefault="002B0E34" w:rsidP="00BD4803">
      <w:pPr>
        <w:rPr>
          <w:rFonts w:ascii="Times New Roman" w:hAnsi="Times New Roman" w:cs="Times New Roman"/>
        </w:rPr>
      </w:pPr>
      <w:commentRangeStart w:id="141"/>
      <w:ins w:id="142" w:author="Rosen,Gail" w:date="2021-02-23T17:29:00Z">
        <w:r>
          <w:rPr>
            <w:rFonts w:ascii="Times New Roman" w:hAnsi="Times New Roman" w:cs="Times New Roman"/>
          </w:rPr>
          <w:t>[</w:t>
        </w:r>
        <w:commentRangeEnd w:id="141"/>
        <w:r>
          <w:rPr>
            <w:rStyle w:val="CommentReference"/>
          </w:rPr>
          <w:commentReference w:id="141"/>
        </w:r>
      </w:ins>
      <w:r w:rsidR="00BD4803">
        <w:rPr>
          <w:rFonts w:ascii="Times New Roman" w:hAnsi="Times New Roman" w:cs="Times New Roman"/>
        </w:rPr>
        <w:t>6</w:t>
      </w:r>
      <w:r w:rsidR="00BD4803" w:rsidRPr="00025BEB">
        <w:rPr>
          <w:rFonts w:ascii="Times New Roman" w:hAnsi="Times New Roman" w:cs="Times New Roman"/>
        </w:rPr>
        <w:t>] Cancer Genome Atlas Research Network et al. “The Cancer Genome Atlas Pan-Cancer analysis project.” Nature genetics vol. 45,10 (2013): 1113-20. doi:10.1038/ng.2764</w:t>
      </w:r>
    </w:p>
    <w:p w14:paraId="0101D7B5" w14:textId="77777777" w:rsidR="00BD4803" w:rsidRPr="00025BEB" w:rsidRDefault="00BD4803" w:rsidP="00BD4803">
      <w:pPr>
        <w:rPr>
          <w:rFonts w:ascii="Times New Roman" w:hAnsi="Times New Roman" w:cs="Times New Roman"/>
        </w:rPr>
      </w:pPr>
      <w:r>
        <w:rPr>
          <w:rFonts w:ascii="Times New Roman" w:hAnsi="Times New Roman" w:cs="Times New Roman"/>
        </w:rPr>
        <w:t>7</w:t>
      </w:r>
      <w:r w:rsidRPr="00025BEB">
        <w:rPr>
          <w:rFonts w:ascii="Times New Roman" w:hAnsi="Times New Roman" w:cs="Times New Roman"/>
        </w:rPr>
        <w:t>] The ICGC/TCGA Pan-Cancer Analysis of Whole Genomes Consortium., Campbell, P.J., Getz, G. et al. Pan-cancer analysis of whole genomes. Nature 578, 82–93 (2020)</w:t>
      </w:r>
    </w:p>
    <w:p w14:paraId="3EBCFDAA" w14:textId="77777777" w:rsidR="00BD4803" w:rsidRPr="00025BEB" w:rsidRDefault="00BD4803" w:rsidP="00BD4803">
      <w:pPr>
        <w:rPr>
          <w:rFonts w:ascii="Times New Roman" w:hAnsi="Times New Roman" w:cs="Times New Roman"/>
        </w:rPr>
      </w:pPr>
      <w:r>
        <w:rPr>
          <w:rFonts w:ascii="Times New Roman" w:hAnsi="Times New Roman" w:cs="Times New Roman"/>
        </w:rPr>
        <w:t>8</w:t>
      </w:r>
      <w:r w:rsidRPr="00025BEB">
        <w:rPr>
          <w:rFonts w:ascii="Times New Roman" w:hAnsi="Times New Roman" w:cs="Times New Roman"/>
        </w:rPr>
        <w:t>] Alexandrov LB, Kim J, Haradhvala NJ, Huang MN, Ng AW, Boot A, et al. The Repertoire of Mutational Signatures in Human Cancer. bioRxiv. 2018; 322859</w:t>
      </w:r>
    </w:p>
    <w:p w14:paraId="735C4476" w14:textId="77777777" w:rsidR="00BD4803" w:rsidRPr="00025BEB" w:rsidRDefault="00BD4803" w:rsidP="00BD4803">
      <w:pPr>
        <w:rPr>
          <w:rFonts w:ascii="Times New Roman" w:hAnsi="Times New Roman" w:cs="Times New Roman"/>
        </w:rPr>
      </w:pPr>
      <w:r>
        <w:rPr>
          <w:rFonts w:ascii="Times New Roman" w:hAnsi="Times New Roman" w:cs="Times New Roman"/>
        </w:rPr>
        <w:lastRenderedPageBreak/>
        <w:t>9</w:t>
      </w:r>
      <w:r w:rsidRPr="00025BEB">
        <w:rPr>
          <w:rFonts w:ascii="Times New Roman" w:hAnsi="Times New Roman" w:cs="Times New Roman"/>
        </w:rPr>
        <w:t>] Omichessan H, Severi G, Perduca V (2019) Computational tools to detect signatures of mutational processes in DNA from tumours: A review and empirical comparison of performance. PLOS ONE 14(9): e0221235</w:t>
      </w:r>
    </w:p>
    <w:p w14:paraId="35BB6924" w14:textId="77777777" w:rsidR="00BD4803" w:rsidRPr="00025BEB" w:rsidRDefault="00BD4803" w:rsidP="00BD4803">
      <w:pPr>
        <w:rPr>
          <w:rFonts w:ascii="Times New Roman" w:hAnsi="Times New Roman" w:cs="Times New Roman"/>
        </w:rPr>
      </w:pPr>
      <w:r>
        <w:rPr>
          <w:rFonts w:ascii="Times New Roman" w:hAnsi="Times New Roman" w:cs="Times New Roman"/>
        </w:rPr>
        <w:t>10</w:t>
      </w:r>
      <w:r w:rsidRPr="00025BEB">
        <w:rPr>
          <w:rFonts w:ascii="Times New Roman" w:hAnsi="Times New Roman" w:cs="Times New Roman"/>
        </w:rPr>
        <w:t>] Rosenthal R, McGranahan N, Herrero J, Taylor BS, Swanton C. deconstructSigs: delineating mutational processes in single tumors distinguishes DNA repair deficiencies and patterns of carcinoma evolution. Genome Biology. 2016;17. pmid:26899170</w:t>
      </w:r>
    </w:p>
    <w:p w14:paraId="71BD50BC" w14:textId="77777777" w:rsidR="00BD4803" w:rsidRPr="00025BEB" w:rsidRDefault="00BD4803" w:rsidP="00BD4803">
      <w:pPr>
        <w:rPr>
          <w:rFonts w:ascii="Times New Roman" w:hAnsi="Times New Roman" w:cs="Times New Roman"/>
        </w:rPr>
      </w:pPr>
      <w:r>
        <w:rPr>
          <w:rFonts w:ascii="Times New Roman" w:hAnsi="Times New Roman" w:cs="Times New Roman"/>
        </w:rPr>
        <w:t>11</w:t>
      </w:r>
      <w:r w:rsidRPr="00025BEB">
        <w:rPr>
          <w:rFonts w:ascii="Times New Roman" w:hAnsi="Times New Roman" w:cs="Times New Roman"/>
        </w:rPr>
        <w:t>] Blokzijl F, Janssen R, van Boxtel R, Cuppen E. MutationalPatterns: comprehensive genome-wide analysis of mutational processes. Genome Medicine. 2018;10. pmid:29695279</w:t>
      </w:r>
    </w:p>
    <w:p w14:paraId="06CF2127" w14:textId="77777777" w:rsidR="00BD4803" w:rsidRPr="00025BEB" w:rsidRDefault="00BD4803" w:rsidP="00BD4803">
      <w:pPr>
        <w:rPr>
          <w:rFonts w:ascii="Times New Roman" w:hAnsi="Times New Roman" w:cs="Times New Roman"/>
        </w:rPr>
      </w:pPr>
      <w:r>
        <w:rPr>
          <w:rFonts w:ascii="Times New Roman" w:hAnsi="Times New Roman" w:cs="Times New Roman"/>
        </w:rPr>
        <w:t>12</w:t>
      </w:r>
      <w:r w:rsidRPr="00025BEB">
        <w:rPr>
          <w:rFonts w:ascii="Times New Roman" w:hAnsi="Times New Roman" w:cs="Times New Roman"/>
        </w:rPr>
        <w:t>] Gori K, Baez-Ortega A. sigfit: flexible Bayesian inference of mutational signatures. bioRxiv. 2018</w:t>
      </w:r>
    </w:p>
    <w:p w14:paraId="53379B86" w14:textId="77777777" w:rsidR="00BD4803" w:rsidRPr="00025BEB" w:rsidRDefault="00BD4803" w:rsidP="00BD4803">
      <w:pPr>
        <w:rPr>
          <w:rFonts w:ascii="Times New Roman" w:hAnsi="Times New Roman" w:cs="Times New Roman"/>
        </w:rPr>
      </w:pPr>
      <w:r w:rsidRPr="00025BEB">
        <w:rPr>
          <w:rFonts w:ascii="Times New Roman" w:hAnsi="Times New Roman" w:cs="Times New Roman"/>
        </w:rPr>
        <w:t>1</w:t>
      </w:r>
      <w:r>
        <w:rPr>
          <w:rFonts w:ascii="Times New Roman" w:hAnsi="Times New Roman" w:cs="Times New Roman"/>
        </w:rPr>
        <w:t>3</w:t>
      </w:r>
      <w:r w:rsidRPr="00025BEB">
        <w:rPr>
          <w:rFonts w:ascii="Times New Roman" w:hAnsi="Times New Roman" w:cs="Times New Roman"/>
        </w:rPr>
        <w:t xml:space="preserve">] Wang, Shixiang, et al. “Copy number signature analyses in prostate cancer reveal distinct etiologies and clinical outcomes” medRxiv (2020) </w:t>
      </w:r>
    </w:p>
    <w:p w14:paraId="17565307" w14:textId="77777777" w:rsidR="00BD4803" w:rsidRPr="00025BEB" w:rsidRDefault="00BD4803" w:rsidP="00BD4803">
      <w:pPr>
        <w:rPr>
          <w:rFonts w:ascii="Times New Roman" w:hAnsi="Times New Roman" w:cs="Times New Roman"/>
        </w:rPr>
      </w:pPr>
      <w:r w:rsidRPr="00025BEB">
        <w:rPr>
          <w:rFonts w:ascii="Times New Roman" w:hAnsi="Times New Roman" w:cs="Times New Roman"/>
        </w:rPr>
        <w:t>1</w:t>
      </w:r>
      <w:r>
        <w:rPr>
          <w:rFonts w:ascii="Times New Roman" w:hAnsi="Times New Roman" w:cs="Times New Roman"/>
        </w:rPr>
        <w:t>4</w:t>
      </w:r>
      <w:r w:rsidRPr="00025BEB">
        <w:rPr>
          <w:rFonts w:ascii="Times New Roman" w:hAnsi="Times New Roman" w:cs="Times New Roman"/>
        </w:rPr>
        <w:t>] Mayakonda, Anand, et al. “Maftools: efficient and comprehensive analysis of somatic variants in cancer.” Genome research 28.11 (2018): 1747-1756</w:t>
      </w:r>
    </w:p>
    <w:p w14:paraId="65BBE3DF" w14:textId="77777777" w:rsidR="00BD4803" w:rsidRPr="00025BEB" w:rsidRDefault="00BD4803" w:rsidP="00BD4803">
      <w:pPr>
        <w:rPr>
          <w:rFonts w:ascii="Times New Roman" w:hAnsi="Times New Roman" w:cs="Times New Roman"/>
        </w:rPr>
      </w:pPr>
      <w:r w:rsidRPr="00025BEB">
        <w:rPr>
          <w:rFonts w:ascii="Times New Roman" w:hAnsi="Times New Roman" w:cs="Times New Roman"/>
        </w:rPr>
        <w:t>1</w:t>
      </w:r>
      <w:r>
        <w:rPr>
          <w:rFonts w:ascii="Times New Roman" w:hAnsi="Times New Roman" w:cs="Times New Roman"/>
        </w:rPr>
        <w:t>5</w:t>
      </w:r>
      <w:r w:rsidRPr="00025BEB">
        <w:rPr>
          <w:rFonts w:ascii="Times New Roman" w:hAnsi="Times New Roman" w:cs="Times New Roman"/>
        </w:rPr>
        <w:t>] Huang X, Wojtowicz D, Przytycka TM. Detecting presence of mutational signatures in cancer with confidence. Bioinformatics. 2018;34: 330–337</w:t>
      </w:r>
    </w:p>
    <w:p w14:paraId="7421C1EB" w14:textId="77777777" w:rsidR="00BD4803" w:rsidRPr="00142DFA" w:rsidRDefault="00BD4803" w:rsidP="00BD4803">
      <w:pPr>
        <w:rPr>
          <w:rFonts w:ascii="Times New Roman" w:hAnsi="Times New Roman" w:cs="Times New Roman"/>
        </w:rPr>
      </w:pPr>
      <w:r w:rsidRPr="00025BEB">
        <w:rPr>
          <w:rFonts w:ascii="Times New Roman" w:hAnsi="Times New Roman" w:cs="Times New Roman"/>
        </w:rPr>
        <w:t>1</w:t>
      </w:r>
      <w:r>
        <w:rPr>
          <w:rFonts w:ascii="Times New Roman" w:hAnsi="Times New Roman" w:cs="Times New Roman"/>
        </w:rPr>
        <w:t>6</w:t>
      </w:r>
      <w:r w:rsidRPr="00025BEB">
        <w:rPr>
          <w:rFonts w:ascii="Times New Roman" w:hAnsi="Times New Roman" w:cs="Times New Roman"/>
        </w:rPr>
        <w:t xml:space="preserve">] Maura, F., Degasperi, A., Nadeu, F. </w:t>
      </w:r>
      <w:r w:rsidRPr="00025BEB">
        <w:rPr>
          <w:rFonts w:ascii="Times New Roman" w:hAnsi="Times New Roman" w:cs="Times New Roman"/>
          <w:i/>
          <w:iCs/>
        </w:rPr>
        <w:t>et al.</w:t>
      </w:r>
      <w:r w:rsidRPr="00025BEB">
        <w:rPr>
          <w:rFonts w:ascii="Times New Roman" w:hAnsi="Times New Roman" w:cs="Times New Roman"/>
        </w:rPr>
        <w:t xml:space="preserve"> A practical guide for mutational signature analysis in hematological malignancies. </w:t>
      </w:r>
      <w:r w:rsidRPr="00025BEB">
        <w:rPr>
          <w:rFonts w:ascii="Times New Roman" w:hAnsi="Times New Roman" w:cs="Times New Roman"/>
          <w:i/>
          <w:iCs/>
        </w:rPr>
        <w:t>Nat Commun</w:t>
      </w:r>
      <w:r w:rsidRPr="00025BEB">
        <w:rPr>
          <w:rFonts w:ascii="Times New Roman" w:hAnsi="Times New Roman" w:cs="Times New Roman"/>
        </w:rPr>
        <w:t xml:space="preserve"> 10, 2969 (2019)</w:t>
      </w:r>
    </w:p>
    <w:bookmarkEnd w:id="135"/>
    <w:p w14:paraId="2E35CEB3" w14:textId="09D081A7" w:rsidR="003C224A" w:rsidRPr="0031038E" w:rsidRDefault="003C224A" w:rsidP="00BD4803">
      <w:pPr>
        <w:rPr>
          <w:rFonts w:ascii="Times New Roman" w:hAnsi="Times New Roman" w:cs="Times New Roman"/>
        </w:rPr>
      </w:pPr>
    </w:p>
    <w:sectPr w:rsidR="003C224A" w:rsidRPr="0031038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6" w:author="Rosen,Gail" w:date="2021-02-23T13:50:00Z" w:initials="R">
    <w:p w14:paraId="0AEBB542" w14:textId="68036C63" w:rsidR="00C75A10" w:rsidRDefault="00C75A10">
      <w:pPr>
        <w:pStyle w:val="CommentText"/>
      </w:pPr>
      <w:r>
        <w:rPr>
          <w:rStyle w:val="CommentReference"/>
        </w:rPr>
        <w:annotationRef/>
      </w:r>
      <w:r>
        <w:t>Somatic mutations in cancerous tumors are thought to be caused by independent mutational processes?</w:t>
      </w:r>
    </w:p>
  </w:comment>
  <w:comment w:id="91" w:author="Rosen,Gail" w:date="2021-02-23T17:40:00Z" w:initials="R">
    <w:p w14:paraId="32C306E9" w14:textId="3578716C" w:rsidR="00744402" w:rsidRDefault="00744402">
      <w:pPr>
        <w:pStyle w:val="CommentText"/>
      </w:pPr>
      <w:r>
        <w:rPr>
          <w:rStyle w:val="CommentReference"/>
        </w:rPr>
        <w:annotationRef/>
      </w:r>
      <w:r w:rsidRPr="00744402">
        <w:t>https://academic.oup.com/nar/article/42/D1/D625/1049480?login=true</w:t>
      </w:r>
    </w:p>
  </w:comment>
  <w:comment w:id="101" w:author="Rosen,Gail" w:date="2021-02-23T17:12:00Z" w:initials="R">
    <w:p w14:paraId="4547D7DE" w14:textId="1F4CD5CC" w:rsidR="007D18C1" w:rsidRDefault="007D18C1">
      <w:pPr>
        <w:pStyle w:val="CommentText"/>
      </w:pPr>
      <w:r>
        <w:rPr>
          <w:rStyle w:val="CommentReference"/>
        </w:rPr>
        <w:annotationRef/>
      </w:r>
      <w:r>
        <w:t>I have to talk to you about these names.  I’m not sure SBS is for a specific package.</w:t>
      </w:r>
    </w:p>
  </w:comment>
  <w:comment w:id="111" w:author="Rosen,Gail" w:date="2021-02-23T17:17:00Z" w:initials="R">
    <w:p w14:paraId="584C03F2" w14:textId="401C55F2" w:rsidR="007D32C1" w:rsidRDefault="007D32C1">
      <w:pPr>
        <w:pStyle w:val="CommentText"/>
      </w:pPr>
      <w:r>
        <w:rPr>
          <w:rStyle w:val="CommentReference"/>
        </w:rPr>
        <w:annotationRef/>
      </w:r>
      <w:r>
        <w:t>What happens to truly novel signatures?</w:t>
      </w:r>
    </w:p>
  </w:comment>
  <w:comment w:id="127" w:author="Rosen,Gail" w:date="2021-02-23T17:36:00Z" w:initials="R">
    <w:p w14:paraId="5ED9F496" w14:textId="0C728229" w:rsidR="00744402" w:rsidRDefault="00744402">
      <w:pPr>
        <w:pStyle w:val="CommentText"/>
      </w:pPr>
      <w:r>
        <w:rPr>
          <w:rStyle w:val="CommentReference"/>
        </w:rPr>
        <w:annotationRef/>
      </w:r>
      <w:r>
        <w:t xml:space="preserve">This reference: </w:t>
      </w:r>
      <w:r w:rsidRPr="00744402">
        <w:t>https://ieeexplore.ieee.org/abstract/document/4365814</w:t>
      </w:r>
    </w:p>
  </w:comment>
  <w:comment w:id="131" w:author="Rosen,Gail" w:date="2021-02-23T17:28:00Z" w:initials="R">
    <w:p w14:paraId="38F10394" w14:textId="784817E8" w:rsidR="002B0E34" w:rsidRDefault="002B0E34">
      <w:pPr>
        <w:pStyle w:val="CommentText"/>
      </w:pPr>
      <w:r>
        <w:rPr>
          <w:rStyle w:val="CommentReference"/>
        </w:rPr>
        <w:annotationRef/>
      </w:r>
      <w:r>
        <w:t>I guess I’d like to go over this with you.</w:t>
      </w:r>
    </w:p>
  </w:comment>
  <w:comment w:id="134" w:author="Rosen,Gail" w:date="2021-02-23T17:27:00Z" w:initials="R">
    <w:p w14:paraId="7976FDE8" w14:textId="77777777" w:rsidR="002B0E34" w:rsidRDefault="002B0E34">
      <w:pPr>
        <w:pStyle w:val="CommentText"/>
      </w:pPr>
      <w:r>
        <w:rPr>
          <w:rStyle w:val="CommentReference"/>
        </w:rPr>
        <w:annotationRef/>
      </w:r>
      <w:r>
        <w:t>Enlarge heatmaps?</w:t>
      </w:r>
    </w:p>
    <w:p w14:paraId="2F610B08" w14:textId="77777777" w:rsidR="002B0E34" w:rsidRDefault="002B0E34">
      <w:pPr>
        <w:pStyle w:val="CommentText"/>
      </w:pPr>
      <w:r>
        <w:t>Scatter plot of box plots</w:t>
      </w:r>
    </w:p>
    <w:p w14:paraId="236C66BA" w14:textId="421B60E5" w:rsidR="002B0E34" w:rsidRDefault="002B0E34">
      <w:pPr>
        <w:pStyle w:val="CommentText"/>
      </w:pPr>
    </w:p>
  </w:comment>
  <w:comment w:id="141" w:author="Rosen,Gail" w:date="2021-02-23T17:29:00Z" w:initials="R">
    <w:p w14:paraId="3D787269" w14:textId="24FB23F8" w:rsidR="002B0E34" w:rsidRDefault="002B0E34">
      <w:pPr>
        <w:pStyle w:val="CommentText"/>
      </w:pPr>
      <w:r>
        <w:rPr>
          <w:rStyle w:val="CommentReference"/>
        </w:rPr>
        <w:annotationRef/>
      </w:r>
      <w:r>
        <w:t>Put this in for the rest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AEBB542" w15:done="0"/>
  <w15:commentEx w15:paraId="32C306E9" w15:done="0"/>
  <w15:commentEx w15:paraId="4547D7DE" w15:done="0"/>
  <w15:commentEx w15:paraId="584C03F2" w15:done="0"/>
  <w15:commentEx w15:paraId="5ED9F496" w15:done="0"/>
  <w15:commentEx w15:paraId="38F10394" w15:done="0"/>
  <w15:commentEx w15:paraId="236C66BA" w15:done="0"/>
  <w15:commentEx w15:paraId="3D78726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DF86A8" w16cex:dateUtc="2021-02-23T18:50:00Z"/>
  <w16cex:commentExtensible w16cex:durableId="23DFBC99" w16cex:dateUtc="2021-02-23T22:40:00Z"/>
  <w16cex:commentExtensible w16cex:durableId="23DFB5EA" w16cex:dateUtc="2021-02-23T22:12:00Z"/>
  <w16cex:commentExtensible w16cex:durableId="23DFB727" w16cex:dateUtc="2021-02-23T22:17:00Z"/>
  <w16cex:commentExtensible w16cex:durableId="23DFBB9B" w16cex:dateUtc="2021-02-23T22:36:00Z"/>
  <w16cex:commentExtensible w16cex:durableId="23DFB9B6" w16cex:dateUtc="2021-02-23T22:28:00Z"/>
  <w16cex:commentExtensible w16cex:durableId="23DFB98D" w16cex:dateUtc="2021-02-23T22:27:00Z"/>
  <w16cex:commentExtensible w16cex:durableId="23DFBA01" w16cex:dateUtc="2021-02-23T22: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AEBB542" w16cid:durableId="23DF86A8"/>
  <w16cid:commentId w16cid:paraId="32C306E9" w16cid:durableId="23DFBC99"/>
  <w16cid:commentId w16cid:paraId="4547D7DE" w16cid:durableId="23DFB5EA"/>
  <w16cid:commentId w16cid:paraId="584C03F2" w16cid:durableId="23DFB727"/>
  <w16cid:commentId w16cid:paraId="5ED9F496" w16cid:durableId="23DFBB9B"/>
  <w16cid:commentId w16cid:paraId="38F10394" w16cid:durableId="23DFB9B6"/>
  <w16cid:commentId w16cid:paraId="236C66BA" w16cid:durableId="23DFB98D"/>
  <w16cid:commentId w16cid:paraId="3D787269" w16cid:durableId="23DFBA0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1C248E"/>
    <w:multiLevelType w:val="hybridMultilevel"/>
    <w:tmpl w:val="B41C28CA"/>
    <w:lvl w:ilvl="0" w:tplc="BACA630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D67CB7"/>
    <w:multiLevelType w:val="hybridMultilevel"/>
    <w:tmpl w:val="EDDE1260"/>
    <w:lvl w:ilvl="0" w:tplc="989898DE">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5220F5"/>
    <w:multiLevelType w:val="hybridMultilevel"/>
    <w:tmpl w:val="03F635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FB0C1C"/>
    <w:multiLevelType w:val="hybridMultilevel"/>
    <w:tmpl w:val="87F406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27E19B9"/>
    <w:multiLevelType w:val="hybridMultilevel"/>
    <w:tmpl w:val="627E17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5F87EF1"/>
    <w:multiLevelType w:val="hybridMultilevel"/>
    <w:tmpl w:val="77F688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5"/>
  </w:num>
  <w:num w:numId="4">
    <w:abstractNumId w:val="2"/>
  </w:num>
  <w:num w:numId="5">
    <w:abstractNumId w:val="4"/>
  </w:num>
  <w:num w:numId="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Rosen,Gail">
    <w15:presenceInfo w15:providerId="AD" w15:userId="S::glr26@drexel.edu::82315a72-623c-4aeb-a94a-5fb146c055e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708"/>
    <w:rsid w:val="0002555F"/>
    <w:rsid w:val="000367AB"/>
    <w:rsid w:val="0004178F"/>
    <w:rsid w:val="000A048C"/>
    <w:rsid w:val="000A3DC5"/>
    <w:rsid w:val="000C1E52"/>
    <w:rsid w:val="000C31F4"/>
    <w:rsid w:val="000D1708"/>
    <w:rsid w:val="000D1A39"/>
    <w:rsid w:val="000D6F48"/>
    <w:rsid w:val="000F4937"/>
    <w:rsid w:val="00114125"/>
    <w:rsid w:val="00131418"/>
    <w:rsid w:val="0013466F"/>
    <w:rsid w:val="001405B6"/>
    <w:rsid w:val="00153E5C"/>
    <w:rsid w:val="00180133"/>
    <w:rsid w:val="00183EF9"/>
    <w:rsid w:val="00194217"/>
    <w:rsid w:val="001C5E3C"/>
    <w:rsid w:val="0021109B"/>
    <w:rsid w:val="00216DC3"/>
    <w:rsid w:val="0022515E"/>
    <w:rsid w:val="00227B41"/>
    <w:rsid w:val="00235E0F"/>
    <w:rsid w:val="002726D8"/>
    <w:rsid w:val="00296C94"/>
    <w:rsid w:val="002B0E34"/>
    <w:rsid w:val="002D386A"/>
    <w:rsid w:val="002F66E6"/>
    <w:rsid w:val="0030427D"/>
    <w:rsid w:val="0031038E"/>
    <w:rsid w:val="00324642"/>
    <w:rsid w:val="0035677F"/>
    <w:rsid w:val="00357F2E"/>
    <w:rsid w:val="003702AC"/>
    <w:rsid w:val="003760CE"/>
    <w:rsid w:val="00376DA3"/>
    <w:rsid w:val="003A101F"/>
    <w:rsid w:val="003C224A"/>
    <w:rsid w:val="003D74BE"/>
    <w:rsid w:val="003E50E0"/>
    <w:rsid w:val="004248A0"/>
    <w:rsid w:val="004319E4"/>
    <w:rsid w:val="00441164"/>
    <w:rsid w:val="004438E8"/>
    <w:rsid w:val="00443CF9"/>
    <w:rsid w:val="00472AF6"/>
    <w:rsid w:val="0049749B"/>
    <w:rsid w:val="004A10D9"/>
    <w:rsid w:val="004F56A4"/>
    <w:rsid w:val="00513968"/>
    <w:rsid w:val="0051683E"/>
    <w:rsid w:val="005222E7"/>
    <w:rsid w:val="005244E8"/>
    <w:rsid w:val="005A259D"/>
    <w:rsid w:val="005C0748"/>
    <w:rsid w:val="005D6574"/>
    <w:rsid w:val="005E39FA"/>
    <w:rsid w:val="00601D64"/>
    <w:rsid w:val="00617615"/>
    <w:rsid w:val="00647FD4"/>
    <w:rsid w:val="006A0C52"/>
    <w:rsid w:val="006A78D2"/>
    <w:rsid w:val="006B5F37"/>
    <w:rsid w:val="006F69A4"/>
    <w:rsid w:val="00727C16"/>
    <w:rsid w:val="00744402"/>
    <w:rsid w:val="007606F1"/>
    <w:rsid w:val="00796F75"/>
    <w:rsid w:val="007C0711"/>
    <w:rsid w:val="007D18C1"/>
    <w:rsid w:val="007D32C1"/>
    <w:rsid w:val="00833AFC"/>
    <w:rsid w:val="00856960"/>
    <w:rsid w:val="00865817"/>
    <w:rsid w:val="008A15C2"/>
    <w:rsid w:val="008D3684"/>
    <w:rsid w:val="008D7805"/>
    <w:rsid w:val="008E4623"/>
    <w:rsid w:val="008E7039"/>
    <w:rsid w:val="008F26E2"/>
    <w:rsid w:val="008F5DD2"/>
    <w:rsid w:val="008F6DD5"/>
    <w:rsid w:val="00924006"/>
    <w:rsid w:val="00932981"/>
    <w:rsid w:val="00942FDB"/>
    <w:rsid w:val="0098129C"/>
    <w:rsid w:val="009E60A9"/>
    <w:rsid w:val="00A03501"/>
    <w:rsid w:val="00A16E04"/>
    <w:rsid w:val="00A7296C"/>
    <w:rsid w:val="00A80ED5"/>
    <w:rsid w:val="00A81187"/>
    <w:rsid w:val="00A975D7"/>
    <w:rsid w:val="00AE0E17"/>
    <w:rsid w:val="00AF3F97"/>
    <w:rsid w:val="00B073C5"/>
    <w:rsid w:val="00B1020C"/>
    <w:rsid w:val="00B118A0"/>
    <w:rsid w:val="00B247C1"/>
    <w:rsid w:val="00B371D2"/>
    <w:rsid w:val="00B85678"/>
    <w:rsid w:val="00BA6D48"/>
    <w:rsid w:val="00BC36DC"/>
    <w:rsid w:val="00BC3C93"/>
    <w:rsid w:val="00BD4803"/>
    <w:rsid w:val="00BE07BC"/>
    <w:rsid w:val="00C17082"/>
    <w:rsid w:val="00C172A7"/>
    <w:rsid w:val="00C641DD"/>
    <w:rsid w:val="00C72FA3"/>
    <w:rsid w:val="00C75A10"/>
    <w:rsid w:val="00C76424"/>
    <w:rsid w:val="00C83E7E"/>
    <w:rsid w:val="00C861F0"/>
    <w:rsid w:val="00C8722E"/>
    <w:rsid w:val="00C94155"/>
    <w:rsid w:val="00CA3F34"/>
    <w:rsid w:val="00CB2454"/>
    <w:rsid w:val="00D1101C"/>
    <w:rsid w:val="00D24D83"/>
    <w:rsid w:val="00D41551"/>
    <w:rsid w:val="00D56208"/>
    <w:rsid w:val="00D72B63"/>
    <w:rsid w:val="00D9695F"/>
    <w:rsid w:val="00DA3934"/>
    <w:rsid w:val="00DB2B2A"/>
    <w:rsid w:val="00DC10EF"/>
    <w:rsid w:val="00DC3897"/>
    <w:rsid w:val="00DF2295"/>
    <w:rsid w:val="00E20093"/>
    <w:rsid w:val="00E50C82"/>
    <w:rsid w:val="00E63980"/>
    <w:rsid w:val="00E95252"/>
    <w:rsid w:val="00EA2056"/>
    <w:rsid w:val="00EB676A"/>
    <w:rsid w:val="00EF166A"/>
    <w:rsid w:val="00F16BBA"/>
    <w:rsid w:val="00F27762"/>
    <w:rsid w:val="00F52644"/>
    <w:rsid w:val="00F55D06"/>
    <w:rsid w:val="00F70BBB"/>
    <w:rsid w:val="00F732C4"/>
    <w:rsid w:val="00F83A6D"/>
    <w:rsid w:val="00F91976"/>
    <w:rsid w:val="00F93BCC"/>
    <w:rsid w:val="00F976B3"/>
    <w:rsid w:val="00FA76DB"/>
    <w:rsid w:val="00FB566B"/>
    <w:rsid w:val="00FC30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27D006"/>
  <w14:defaultImageDpi w14:val="32767"/>
  <w15:chartTrackingRefBased/>
  <w15:docId w15:val="{D908538E-7950-4DF4-A476-E973A17BF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17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24D83"/>
    <w:pPr>
      <w:ind w:left="720"/>
      <w:contextualSpacing/>
    </w:pPr>
  </w:style>
  <w:style w:type="character" w:styleId="Hyperlink">
    <w:name w:val="Hyperlink"/>
    <w:basedOn w:val="DefaultParagraphFont"/>
    <w:uiPriority w:val="99"/>
    <w:unhideWhenUsed/>
    <w:rsid w:val="00F93BCC"/>
    <w:rPr>
      <w:color w:val="0563C1" w:themeColor="hyperlink"/>
      <w:u w:val="single"/>
    </w:rPr>
  </w:style>
  <w:style w:type="character" w:styleId="UnresolvedMention">
    <w:name w:val="Unresolved Mention"/>
    <w:basedOn w:val="DefaultParagraphFont"/>
    <w:uiPriority w:val="99"/>
    <w:semiHidden/>
    <w:unhideWhenUsed/>
    <w:rsid w:val="00F93BCC"/>
    <w:rPr>
      <w:color w:val="605E5C"/>
      <w:shd w:val="clear" w:color="auto" w:fill="E1DFDD"/>
    </w:rPr>
  </w:style>
  <w:style w:type="paragraph" w:styleId="NormalWeb">
    <w:name w:val="Normal (Web)"/>
    <w:basedOn w:val="Normal"/>
    <w:uiPriority w:val="99"/>
    <w:unhideWhenUsed/>
    <w:rsid w:val="00F5264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52644"/>
    <w:rPr>
      <w:b/>
      <w:bCs/>
    </w:rPr>
  </w:style>
  <w:style w:type="character" w:styleId="FollowedHyperlink">
    <w:name w:val="FollowedHyperlink"/>
    <w:basedOn w:val="DefaultParagraphFont"/>
    <w:uiPriority w:val="99"/>
    <w:semiHidden/>
    <w:unhideWhenUsed/>
    <w:rsid w:val="0022515E"/>
    <w:rPr>
      <w:color w:val="954F72" w:themeColor="followedHyperlink"/>
      <w:u w:val="single"/>
    </w:rPr>
  </w:style>
  <w:style w:type="character" w:customStyle="1" w:styleId="pl-smi">
    <w:name w:val="pl-smi"/>
    <w:basedOn w:val="DefaultParagraphFont"/>
    <w:rsid w:val="002D386A"/>
  </w:style>
  <w:style w:type="character" w:styleId="CommentReference">
    <w:name w:val="annotation reference"/>
    <w:basedOn w:val="DefaultParagraphFont"/>
    <w:uiPriority w:val="99"/>
    <w:semiHidden/>
    <w:unhideWhenUsed/>
    <w:rsid w:val="00F91976"/>
    <w:rPr>
      <w:sz w:val="16"/>
      <w:szCs w:val="16"/>
    </w:rPr>
  </w:style>
  <w:style w:type="paragraph" w:styleId="CommentText">
    <w:name w:val="annotation text"/>
    <w:basedOn w:val="Normal"/>
    <w:link w:val="CommentTextChar"/>
    <w:uiPriority w:val="99"/>
    <w:semiHidden/>
    <w:unhideWhenUsed/>
    <w:rsid w:val="00F91976"/>
    <w:pPr>
      <w:spacing w:line="240" w:lineRule="auto"/>
    </w:pPr>
    <w:rPr>
      <w:sz w:val="20"/>
      <w:szCs w:val="20"/>
    </w:rPr>
  </w:style>
  <w:style w:type="character" w:customStyle="1" w:styleId="CommentTextChar">
    <w:name w:val="Comment Text Char"/>
    <w:basedOn w:val="DefaultParagraphFont"/>
    <w:link w:val="CommentText"/>
    <w:uiPriority w:val="99"/>
    <w:semiHidden/>
    <w:rsid w:val="00F91976"/>
    <w:rPr>
      <w:sz w:val="20"/>
      <w:szCs w:val="20"/>
    </w:rPr>
  </w:style>
  <w:style w:type="paragraph" w:styleId="CommentSubject">
    <w:name w:val="annotation subject"/>
    <w:basedOn w:val="CommentText"/>
    <w:next w:val="CommentText"/>
    <w:link w:val="CommentSubjectChar"/>
    <w:uiPriority w:val="99"/>
    <w:semiHidden/>
    <w:unhideWhenUsed/>
    <w:rsid w:val="00F91976"/>
    <w:rPr>
      <w:b/>
      <w:bCs/>
    </w:rPr>
  </w:style>
  <w:style w:type="character" w:customStyle="1" w:styleId="CommentSubjectChar">
    <w:name w:val="Comment Subject Char"/>
    <w:basedOn w:val="CommentTextChar"/>
    <w:link w:val="CommentSubject"/>
    <w:uiPriority w:val="99"/>
    <w:semiHidden/>
    <w:rsid w:val="00F91976"/>
    <w:rPr>
      <w:b/>
      <w:bCs/>
      <w:sz w:val="20"/>
      <w:szCs w:val="20"/>
    </w:rPr>
  </w:style>
  <w:style w:type="character" w:customStyle="1" w:styleId="selectable">
    <w:name w:val="selectable"/>
    <w:basedOn w:val="DefaultParagraphFont"/>
    <w:rsid w:val="00BD4803"/>
  </w:style>
  <w:style w:type="paragraph" w:styleId="BalloonText">
    <w:name w:val="Balloon Text"/>
    <w:basedOn w:val="Normal"/>
    <w:link w:val="BalloonTextChar"/>
    <w:uiPriority w:val="99"/>
    <w:semiHidden/>
    <w:unhideWhenUsed/>
    <w:rsid w:val="00C75A10"/>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75A1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421934">
      <w:bodyDiv w:val="1"/>
      <w:marLeft w:val="0"/>
      <w:marRight w:val="0"/>
      <w:marTop w:val="0"/>
      <w:marBottom w:val="0"/>
      <w:divBdr>
        <w:top w:val="none" w:sz="0" w:space="0" w:color="auto"/>
        <w:left w:val="none" w:sz="0" w:space="0" w:color="auto"/>
        <w:bottom w:val="none" w:sz="0" w:space="0" w:color="auto"/>
        <w:right w:val="none" w:sz="0" w:space="0" w:color="auto"/>
      </w:divBdr>
    </w:div>
    <w:div w:id="282614141">
      <w:bodyDiv w:val="1"/>
      <w:marLeft w:val="0"/>
      <w:marRight w:val="0"/>
      <w:marTop w:val="0"/>
      <w:marBottom w:val="0"/>
      <w:divBdr>
        <w:top w:val="none" w:sz="0" w:space="0" w:color="auto"/>
        <w:left w:val="none" w:sz="0" w:space="0" w:color="auto"/>
        <w:bottom w:val="none" w:sz="0" w:space="0" w:color="auto"/>
        <w:right w:val="none" w:sz="0" w:space="0" w:color="auto"/>
      </w:divBdr>
      <w:divsChild>
        <w:div w:id="1699889384">
          <w:marLeft w:val="0"/>
          <w:marRight w:val="0"/>
          <w:marTop w:val="0"/>
          <w:marBottom w:val="0"/>
          <w:divBdr>
            <w:top w:val="none" w:sz="0" w:space="0" w:color="auto"/>
            <w:left w:val="none" w:sz="0" w:space="0" w:color="auto"/>
            <w:bottom w:val="none" w:sz="0" w:space="0" w:color="auto"/>
            <w:right w:val="none" w:sz="0" w:space="0" w:color="auto"/>
          </w:divBdr>
          <w:divsChild>
            <w:div w:id="1414626016">
              <w:marLeft w:val="0"/>
              <w:marRight w:val="0"/>
              <w:marTop w:val="0"/>
              <w:marBottom w:val="0"/>
              <w:divBdr>
                <w:top w:val="none" w:sz="0" w:space="0" w:color="auto"/>
                <w:left w:val="none" w:sz="0" w:space="0" w:color="auto"/>
                <w:bottom w:val="none" w:sz="0" w:space="0" w:color="auto"/>
                <w:right w:val="none" w:sz="0" w:space="0" w:color="auto"/>
              </w:divBdr>
            </w:div>
            <w:div w:id="346492587">
              <w:marLeft w:val="0"/>
              <w:marRight w:val="0"/>
              <w:marTop w:val="0"/>
              <w:marBottom w:val="0"/>
              <w:divBdr>
                <w:top w:val="none" w:sz="0" w:space="0" w:color="auto"/>
                <w:left w:val="none" w:sz="0" w:space="0" w:color="auto"/>
                <w:bottom w:val="none" w:sz="0" w:space="0" w:color="auto"/>
                <w:right w:val="none" w:sz="0" w:space="0" w:color="auto"/>
              </w:divBdr>
            </w:div>
            <w:div w:id="948318827">
              <w:marLeft w:val="0"/>
              <w:marRight w:val="0"/>
              <w:marTop w:val="0"/>
              <w:marBottom w:val="0"/>
              <w:divBdr>
                <w:top w:val="none" w:sz="0" w:space="0" w:color="auto"/>
                <w:left w:val="none" w:sz="0" w:space="0" w:color="auto"/>
                <w:bottom w:val="none" w:sz="0" w:space="0" w:color="auto"/>
                <w:right w:val="none" w:sz="0" w:space="0" w:color="auto"/>
              </w:divBdr>
            </w:div>
            <w:div w:id="153106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584895">
      <w:bodyDiv w:val="1"/>
      <w:marLeft w:val="0"/>
      <w:marRight w:val="0"/>
      <w:marTop w:val="0"/>
      <w:marBottom w:val="0"/>
      <w:divBdr>
        <w:top w:val="none" w:sz="0" w:space="0" w:color="auto"/>
        <w:left w:val="none" w:sz="0" w:space="0" w:color="auto"/>
        <w:bottom w:val="none" w:sz="0" w:space="0" w:color="auto"/>
        <w:right w:val="none" w:sz="0" w:space="0" w:color="auto"/>
      </w:divBdr>
    </w:div>
    <w:div w:id="794912833">
      <w:bodyDiv w:val="1"/>
      <w:marLeft w:val="0"/>
      <w:marRight w:val="0"/>
      <w:marTop w:val="0"/>
      <w:marBottom w:val="0"/>
      <w:divBdr>
        <w:top w:val="none" w:sz="0" w:space="0" w:color="auto"/>
        <w:left w:val="none" w:sz="0" w:space="0" w:color="auto"/>
        <w:bottom w:val="none" w:sz="0" w:space="0" w:color="auto"/>
        <w:right w:val="none" w:sz="0" w:space="0" w:color="auto"/>
      </w:divBdr>
      <w:divsChild>
        <w:div w:id="2033024687">
          <w:marLeft w:val="0"/>
          <w:marRight w:val="0"/>
          <w:marTop w:val="0"/>
          <w:marBottom w:val="0"/>
          <w:divBdr>
            <w:top w:val="none" w:sz="0" w:space="0" w:color="auto"/>
            <w:left w:val="none" w:sz="0" w:space="0" w:color="auto"/>
            <w:bottom w:val="none" w:sz="0" w:space="0" w:color="auto"/>
            <w:right w:val="none" w:sz="0" w:space="0" w:color="auto"/>
          </w:divBdr>
          <w:divsChild>
            <w:div w:id="182596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374788">
      <w:bodyDiv w:val="1"/>
      <w:marLeft w:val="0"/>
      <w:marRight w:val="0"/>
      <w:marTop w:val="0"/>
      <w:marBottom w:val="0"/>
      <w:divBdr>
        <w:top w:val="none" w:sz="0" w:space="0" w:color="auto"/>
        <w:left w:val="none" w:sz="0" w:space="0" w:color="auto"/>
        <w:bottom w:val="none" w:sz="0" w:space="0" w:color="auto"/>
        <w:right w:val="none" w:sz="0" w:space="0" w:color="auto"/>
      </w:divBdr>
      <w:divsChild>
        <w:div w:id="1882861516">
          <w:marLeft w:val="0"/>
          <w:marRight w:val="0"/>
          <w:marTop w:val="0"/>
          <w:marBottom w:val="0"/>
          <w:divBdr>
            <w:top w:val="none" w:sz="0" w:space="0" w:color="auto"/>
            <w:left w:val="none" w:sz="0" w:space="0" w:color="auto"/>
            <w:bottom w:val="none" w:sz="0" w:space="0" w:color="auto"/>
            <w:right w:val="none" w:sz="0" w:space="0" w:color="auto"/>
          </w:divBdr>
          <w:divsChild>
            <w:div w:id="1898204372">
              <w:marLeft w:val="0"/>
              <w:marRight w:val="0"/>
              <w:marTop w:val="0"/>
              <w:marBottom w:val="0"/>
              <w:divBdr>
                <w:top w:val="none" w:sz="0" w:space="0" w:color="auto"/>
                <w:left w:val="none" w:sz="0" w:space="0" w:color="auto"/>
                <w:bottom w:val="none" w:sz="0" w:space="0" w:color="auto"/>
                <w:right w:val="none" w:sz="0" w:space="0" w:color="auto"/>
              </w:divBdr>
            </w:div>
            <w:div w:id="129131117">
              <w:marLeft w:val="0"/>
              <w:marRight w:val="0"/>
              <w:marTop w:val="0"/>
              <w:marBottom w:val="0"/>
              <w:divBdr>
                <w:top w:val="none" w:sz="0" w:space="0" w:color="auto"/>
                <w:left w:val="none" w:sz="0" w:space="0" w:color="auto"/>
                <w:bottom w:val="none" w:sz="0" w:space="0" w:color="auto"/>
                <w:right w:val="none" w:sz="0" w:space="0" w:color="auto"/>
              </w:divBdr>
            </w:div>
            <w:div w:id="576289310">
              <w:marLeft w:val="0"/>
              <w:marRight w:val="0"/>
              <w:marTop w:val="0"/>
              <w:marBottom w:val="0"/>
              <w:divBdr>
                <w:top w:val="none" w:sz="0" w:space="0" w:color="auto"/>
                <w:left w:val="none" w:sz="0" w:space="0" w:color="auto"/>
                <w:bottom w:val="none" w:sz="0" w:space="0" w:color="auto"/>
                <w:right w:val="none" w:sz="0" w:space="0" w:color="auto"/>
              </w:divBdr>
            </w:div>
            <w:div w:id="79789469">
              <w:marLeft w:val="0"/>
              <w:marRight w:val="0"/>
              <w:marTop w:val="0"/>
              <w:marBottom w:val="0"/>
              <w:divBdr>
                <w:top w:val="none" w:sz="0" w:space="0" w:color="auto"/>
                <w:left w:val="none" w:sz="0" w:space="0" w:color="auto"/>
                <w:bottom w:val="none" w:sz="0" w:space="0" w:color="auto"/>
                <w:right w:val="none" w:sz="0" w:space="0" w:color="auto"/>
              </w:divBdr>
            </w:div>
            <w:div w:id="786196435">
              <w:marLeft w:val="0"/>
              <w:marRight w:val="0"/>
              <w:marTop w:val="0"/>
              <w:marBottom w:val="0"/>
              <w:divBdr>
                <w:top w:val="none" w:sz="0" w:space="0" w:color="auto"/>
                <w:left w:val="none" w:sz="0" w:space="0" w:color="auto"/>
                <w:bottom w:val="none" w:sz="0" w:space="0" w:color="auto"/>
                <w:right w:val="none" w:sz="0" w:space="0" w:color="auto"/>
              </w:divBdr>
            </w:div>
            <w:div w:id="735011094">
              <w:marLeft w:val="0"/>
              <w:marRight w:val="0"/>
              <w:marTop w:val="0"/>
              <w:marBottom w:val="0"/>
              <w:divBdr>
                <w:top w:val="none" w:sz="0" w:space="0" w:color="auto"/>
                <w:left w:val="none" w:sz="0" w:space="0" w:color="auto"/>
                <w:bottom w:val="none" w:sz="0" w:space="0" w:color="auto"/>
                <w:right w:val="none" w:sz="0" w:space="0" w:color="auto"/>
              </w:divBdr>
            </w:div>
            <w:div w:id="1010108032">
              <w:marLeft w:val="0"/>
              <w:marRight w:val="0"/>
              <w:marTop w:val="0"/>
              <w:marBottom w:val="0"/>
              <w:divBdr>
                <w:top w:val="none" w:sz="0" w:space="0" w:color="auto"/>
                <w:left w:val="none" w:sz="0" w:space="0" w:color="auto"/>
                <w:bottom w:val="none" w:sz="0" w:space="0" w:color="auto"/>
                <w:right w:val="none" w:sz="0" w:space="0" w:color="auto"/>
              </w:divBdr>
            </w:div>
            <w:div w:id="1621181133">
              <w:marLeft w:val="0"/>
              <w:marRight w:val="0"/>
              <w:marTop w:val="0"/>
              <w:marBottom w:val="0"/>
              <w:divBdr>
                <w:top w:val="none" w:sz="0" w:space="0" w:color="auto"/>
                <w:left w:val="none" w:sz="0" w:space="0" w:color="auto"/>
                <w:bottom w:val="none" w:sz="0" w:space="0" w:color="auto"/>
                <w:right w:val="none" w:sz="0" w:space="0" w:color="auto"/>
              </w:divBdr>
            </w:div>
            <w:div w:id="105088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661760">
      <w:bodyDiv w:val="1"/>
      <w:marLeft w:val="0"/>
      <w:marRight w:val="0"/>
      <w:marTop w:val="0"/>
      <w:marBottom w:val="0"/>
      <w:divBdr>
        <w:top w:val="none" w:sz="0" w:space="0" w:color="auto"/>
        <w:left w:val="none" w:sz="0" w:space="0" w:color="auto"/>
        <w:bottom w:val="none" w:sz="0" w:space="0" w:color="auto"/>
        <w:right w:val="none" w:sz="0" w:space="0" w:color="auto"/>
      </w:divBdr>
    </w:div>
    <w:div w:id="1645043398">
      <w:bodyDiv w:val="1"/>
      <w:marLeft w:val="0"/>
      <w:marRight w:val="0"/>
      <w:marTop w:val="0"/>
      <w:marBottom w:val="0"/>
      <w:divBdr>
        <w:top w:val="none" w:sz="0" w:space="0" w:color="auto"/>
        <w:left w:val="none" w:sz="0" w:space="0" w:color="auto"/>
        <w:bottom w:val="none" w:sz="0" w:space="0" w:color="auto"/>
        <w:right w:val="none" w:sz="0" w:space="0" w:color="auto"/>
      </w:divBdr>
    </w:div>
    <w:div w:id="1692953694">
      <w:bodyDiv w:val="1"/>
      <w:marLeft w:val="0"/>
      <w:marRight w:val="0"/>
      <w:marTop w:val="0"/>
      <w:marBottom w:val="0"/>
      <w:divBdr>
        <w:top w:val="none" w:sz="0" w:space="0" w:color="auto"/>
        <w:left w:val="none" w:sz="0" w:space="0" w:color="auto"/>
        <w:bottom w:val="none" w:sz="0" w:space="0" w:color="auto"/>
        <w:right w:val="none" w:sz="0" w:space="0" w:color="auto"/>
      </w:divBdr>
    </w:div>
    <w:div w:id="1849635873">
      <w:bodyDiv w:val="1"/>
      <w:marLeft w:val="0"/>
      <w:marRight w:val="0"/>
      <w:marTop w:val="0"/>
      <w:marBottom w:val="0"/>
      <w:divBdr>
        <w:top w:val="none" w:sz="0" w:space="0" w:color="auto"/>
        <w:left w:val="none" w:sz="0" w:space="0" w:color="auto"/>
        <w:bottom w:val="none" w:sz="0" w:space="0" w:color="auto"/>
        <w:right w:val="none" w:sz="0" w:space="0" w:color="auto"/>
      </w:divBdr>
    </w:div>
    <w:div w:id="1903177584">
      <w:bodyDiv w:val="1"/>
      <w:marLeft w:val="0"/>
      <w:marRight w:val="0"/>
      <w:marTop w:val="0"/>
      <w:marBottom w:val="0"/>
      <w:divBdr>
        <w:top w:val="none" w:sz="0" w:space="0" w:color="auto"/>
        <w:left w:val="none" w:sz="0" w:space="0" w:color="auto"/>
        <w:bottom w:val="none" w:sz="0" w:space="0" w:color="auto"/>
        <w:right w:val="none" w:sz="0" w:space="0" w:color="auto"/>
      </w:divBdr>
      <w:divsChild>
        <w:div w:id="860706715">
          <w:marLeft w:val="0"/>
          <w:marRight w:val="0"/>
          <w:marTop w:val="0"/>
          <w:marBottom w:val="0"/>
          <w:divBdr>
            <w:top w:val="none" w:sz="0" w:space="0" w:color="auto"/>
            <w:left w:val="none" w:sz="0" w:space="0" w:color="auto"/>
            <w:bottom w:val="none" w:sz="0" w:space="0" w:color="auto"/>
            <w:right w:val="none" w:sz="0" w:space="0" w:color="auto"/>
          </w:divBdr>
          <w:divsChild>
            <w:div w:id="98022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563216">
      <w:bodyDiv w:val="1"/>
      <w:marLeft w:val="0"/>
      <w:marRight w:val="0"/>
      <w:marTop w:val="0"/>
      <w:marBottom w:val="0"/>
      <w:divBdr>
        <w:top w:val="none" w:sz="0" w:space="0" w:color="auto"/>
        <w:left w:val="none" w:sz="0" w:space="0" w:color="auto"/>
        <w:bottom w:val="none" w:sz="0" w:space="0" w:color="auto"/>
        <w:right w:val="none" w:sz="0" w:space="0" w:color="auto"/>
      </w:divBdr>
    </w:div>
    <w:div w:id="2101675389">
      <w:bodyDiv w:val="1"/>
      <w:marLeft w:val="0"/>
      <w:marRight w:val="0"/>
      <w:marTop w:val="0"/>
      <w:marBottom w:val="0"/>
      <w:divBdr>
        <w:top w:val="none" w:sz="0" w:space="0" w:color="auto"/>
        <w:left w:val="none" w:sz="0" w:space="0" w:color="auto"/>
        <w:bottom w:val="none" w:sz="0" w:space="0" w:color="auto"/>
        <w:right w:val="none" w:sz="0" w:space="0" w:color="auto"/>
      </w:divBdr>
      <w:divsChild>
        <w:div w:id="1443039229">
          <w:marLeft w:val="0"/>
          <w:marRight w:val="0"/>
          <w:marTop w:val="0"/>
          <w:marBottom w:val="0"/>
          <w:divBdr>
            <w:top w:val="none" w:sz="0" w:space="0" w:color="auto"/>
            <w:left w:val="none" w:sz="0" w:space="0" w:color="auto"/>
            <w:bottom w:val="none" w:sz="0" w:space="0" w:color="auto"/>
            <w:right w:val="none" w:sz="0" w:space="0" w:color="auto"/>
          </w:divBdr>
          <w:divsChild>
            <w:div w:id="66212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hyperlink" Target="https://github.com/PalashPandey/MetaMutationalSigs" TargetMode="External"/><Relationship Id="rId4" Type="http://schemas.openxmlformats.org/officeDocument/2006/relationships/webSettings" Target="webSetting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1832</Words>
  <Characters>10447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Pandey,Palash</dc:creator>
  <cp:keywords/>
  <dc:description/>
  <cp:lastModifiedBy>Pandey,Palash</cp:lastModifiedBy>
  <cp:revision>5</cp:revision>
  <cp:lastPrinted>2021-02-22T15:32:00Z</cp:lastPrinted>
  <dcterms:created xsi:type="dcterms:W3CDTF">2021-02-23T22:40:00Z</dcterms:created>
  <dcterms:modified xsi:type="dcterms:W3CDTF">2021-02-24T14:58:00Z</dcterms:modified>
</cp:coreProperties>
</file>